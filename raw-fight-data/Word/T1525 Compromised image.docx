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347D7740" w:rsidR="4B0E0084" w:rsidRDefault="00AB3B8D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</w:t>
      </w:r>
      <w:r w:rsidR="00A87268" w:rsidRPr="00CE4191">
        <w:rPr>
          <w:rFonts w:ascii="Arial" w:eastAsia="Arial" w:hAnsi="Arial" w:cs="Arial"/>
          <w:sz w:val="44"/>
          <w:szCs w:val="44"/>
        </w:rPr>
        <w:t>1525</w:t>
      </w:r>
      <w:r w:rsidR="00A87268">
        <w:rPr>
          <w:rFonts w:ascii="Arial" w:eastAsia="Arial" w:hAnsi="Arial" w:cs="Arial"/>
          <w:sz w:val="44"/>
          <w:szCs w:val="44"/>
        </w:rPr>
        <w:t>:</w:t>
      </w:r>
      <w:r w:rsidR="00A87268" w:rsidRPr="00CE4191">
        <w:rPr>
          <w:rFonts w:ascii="Arial" w:eastAsia="Arial" w:hAnsi="Arial" w:cs="Arial"/>
          <w:sz w:val="44"/>
          <w:szCs w:val="44"/>
        </w:rPr>
        <w:t xml:space="preserve"> Compromised</w:t>
      </w:r>
      <w:r w:rsidR="00CE4191" w:rsidRPr="00CE4191">
        <w:rPr>
          <w:rFonts w:ascii="Arial" w:eastAsia="Arial" w:hAnsi="Arial" w:cs="Arial"/>
          <w:sz w:val="44"/>
          <w:szCs w:val="44"/>
        </w:rPr>
        <w:t xml:space="preserve">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28F9B2AA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231E1880" w14:textId="160AE8B6" w:rsidR="00E410E7" w:rsidRDefault="00E410E7" w:rsidP="00E410E7">
      <w:pPr>
        <w:rPr>
          <w:rFonts w:ascii="Arial" w:eastAsia="Arial" w:hAnsi="Arial" w:cs="Arial"/>
          <w:lang w:val="en"/>
        </w:rPr>
      </w:pPr>
      <w:r w:rsidRPr="63D37F8C">
        <w:rPr>
          <w:rFonts w:ascii="Arial" w:eastAsia="Arial" w:hAnsi="Arial" w:cs="Arial"/>
        </w:rPr>
        <w:t xml:space="preserve">Description: </w:t>
      </w:r>
      <w:r w:rsidR="00CE4191" w:rsidRPr="63D37F8C">
        <w:rPr>
          <w:rFonts w:ascii="Arial" w:eastAsia="Arial" w:hAnsi="Arial" w:cs="Arial"/>
          <w:lang w:val="en"/>
        </w:rPr>
        <w:t xml:space="preserve">An adversary </w:t>
      </w:r>
      <w:r w:rsidR="00256765">
        <w:rPr>
          <w:rFonts w:ascii="Arial" w:eastAsia="Arial" w:hAnsi="Arial" w:cs="Arial"/>
          <w:lang w:val="en"/>
        </w:rPr>
        <w:t>may</w:t>
      </w:r>
      <w:r w:rsidR="00CE4191" w:rsidRPr="63D37F8C">
        <w:rPr>
          <w:rFonts w:ascii="Arial" w:eastAsia="Arial" w:hAnsi="Arial" w:cs="Arial"/>
          <w:lang w:val="en"/>
        </w:rPr>
        <w:t xml:space="preserve"> install a compromised image in </w:t>
      </w:r>
      <w:commentRangeStart w:id="0"/>
      <w:commentRangeStart w:id="1"/>
      <w:del w:id="2" w:author="Eric I Arnoth" w:date="2023-01-11T09:18:00Z">
        <w:r w:rsidR="00CE4191" w:rsidRPr="63D37F8C" w:rsidDel="00A878DA">
          <w:rPr>
            <w:rFonts w:ascii="Arial" w:eastAsia="Arial" w:hAnsi="Arial" w:cs="Arial"/>
            <w:lang w:val="en"/>
          </w:rPr>
          <w:delText>the image repository</w:delText>
        </w:r>
      </w:del>
      <w:ins w:id="3" w:author="Eric I Arnoth" w:date="2023-01-11T09:18:00Z">
        <w:r w:rsidR="00A878DA">
          <w:rPr>
            <w:rFonts w:ascii="Arial" w:eastAsia="Arial" w:hAnsi="Arial" w:cs="Arial"/>
            <w:lang w:val="en"/>
          </w:rPr>
          <w:t>a 5G environment</w:t>
        </w:r>
      </w:ins>
      <w:r w:rsidR="00CE4191" w:rsidRPr="63D37F8C">
        <w:rPr>
          <w:rFonts w:ascii="Arial" w:eastAsia="Arial" w:hAnsi="Arial" w:cs="Arial"/>
          <w:lang w:val="en"/>
        </w:rPr>
        <w:t xml:space="preserve"> 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="00CE4191" w:rsidRPr="63D37F8C">
        <w:rPr>
          <w:rFonts w:ascii="Arial" w:eastAsia="Arial" w:hAnsi="Arial" w:cs="Arial"/>
          <w:lang w:val="en"/>
        </w:rPr>
        <w:t>to achieve persistence.</w:t>
      </w:r>
      <w:ins w:id="6" w:author="Eric I Arnoth" w:date="2023-01-11T09:18:00Z">
        <w:r w:rsidR="00A878DA">
          <w:rPr>
            <w:rFonts w:ascii="Arial" w:eastAsia="Arial" w:hAnsi="Arial" w:cs="Arial"/>
            <w:lang w:val="en"/>
          </w:rPr>
          <w:t xml:space="preserve"> This could be achieved by either poisoning an image repository, compromising the MANO, or other means.</w:t>
        </w:r>
      </w:ins>
    </w:p>
    <w:p w14:paraId="14F0613F" w14:textId="64CF7C09" w:rsidR="00CE4191" w:rsidRDefault="00CE4191" w:rsidP="00E410E7">
      <w:pPr>
        <w:rPr>
          <w:rFonts w:ascii="Arial" w:eastAsia="Arial" w:hAnsi="Arial" w:cs="Arial"/>
          <w:lang w:val="en"/>
        </w:rPr>
      </w:pPr>
    </w:p>
    <w:p w14:paraId="06D6506C" w14:textId="71A9A128" w:rsidR="00CE4191" w:rsidRDefault="00CE4191" w:rsidP="00E410E7">
      <w:pPr>
        <w:rPr>
          <w:rFonts w:ascii="Arial" w:eastAsia="Arial" w:hAnsi="Arial" w:cs="Arial"/>
          <w:sz w:val="21"/>
          <w:szCs w:val="21"/>
          <w:lang w:val="en"/>
        </w:rPr>
      </w:pPr>
      <w:r w:rsidRPr="63D37F8C">
        <w:rPr>
          <w:rFonts w:ascii="Arial" w:eastAsia="Arial" w:hAnsi="Arial" w:cs="Arial"/>
          <w:sz w:val="21"/>
          <w:szCs w:val="21"/>
          <w:lang w:val="en"/>
        </w:rPr>
        <w:t xml:space="preserve">The 5G VNF software is either developed in house or supplied by a product vendor.  </w:t>
      </w:r>
      <w:r w:rsidR="008E5149" w:rsidRPr="63D37F8C">
        <w:rPr>
          <w:rFonts w:ascii="Arial" w:eastAsia="Arial" w:hAnsi="Arial" w:cs="Arial"/>
          <w:sz w:val="21"/>
          <w:szCs w:val="21"/>
          <w:lang w:val="en"/>
        </w:rPr>
        <w:t>Typically</w:t>
      </w:r>
      <w:r w:rsidRPr="63D37F8C">
        <w:rPr>
          <w:rFonts w:ascii="Arial" w:eastAsia="Arial" w:hAnsi="Arial" w:cs="Arial"/>
          <w:sz w:val="21"/>
          <w:szCs w:val="21"/>
          <w:lang w:val="en"/>
        </w:rPr>
        <w:t xml:space="preserve">, software is stored </w:t>
      </w:r>
      <w:r w:rsidR="008E5149" w:rsidRPr="63D37F8C">
        <w:rPr>
          <w:rFonts w:ascii="Arial" w:eastAsia="Arial" w:hAnsi="Arial" w:cs="Arial"/>
          <w:sz w:val="21"/>
          <w:szCs w:val="21"/>
          <w:lang w:val="en"/>
        </w:rPr>
        <w:t xml:space="preserve">in a </w:t>
      </w:r>
      <w:r w:rsidRPr="63D37F8C">
        <w:rPr>
          <w:rFonts w:ascii="Arial" w:eastAsia="Arial" w:hAnsi="Arial" w:cs="Arial"/>
          <w:sz w:val="21"/>
          <w:szCs w:val="21"/>
          <w:lang w:val="en"/>
        </w:rPr>
        <w:t xml:space="preserve">deployment repository for deployment or </w:t>
      </w:r>
      <w:r w:rsidR="00E55926" w:rsidRPr="63D37F8C">
        <w:rPr>
          <w:rFonts w:ascii="Arial" w:eastAsia="Arial" w:hAnsi="Arial" w:cs="Arial"/>
          <w:sz w:val="21"/>
          <w:szCs w:val="21"/>
          <w:lang w:val="en"/>
        </w:rPr>
        <w:t xml:space="preserve">for an </w:t>
      </w:r>
      <w:r w:rsidRPr="63D37F8C">
        <w:rPr>
          <w:rFonts w:ascii="Arial" w:eastAsia="Arial" w:hAnsi="Arial" w:cs="Arial"/>
          <w:sz w:val="21"/>
          <w:szCs w:val="21"/>
          <w:lang w:val="en"/>
        </w:rPr>
        <w:t xml:space="preserve">orchestrator to use as part of </w:t>
      </w:r>
      <w:r w:rsidR="00E55926" w:rsidRPr="63D37F8C">
        <w:rPr>
          <w:rFonts w:ascii="Arial" w:eastAsia="Arial" w:hAnsi="Arial" w:cs="Arial"/>
          <w:sz w:val="21"/>
          <w:szCs w:val="21"/>
          <w:lang w:val="en"/>
        </w:rPr>
        <w:t xml:space="preserve">an </w:t>
      </w:r>
      <w:r w:rsidRPr="63D37F8C">
        <w:rPr>
          <w:rFonts w:ascii="Arial" w:eastAsia="Arial" w:hAnsi="Arial" w:cs="Arial"/>
          <w:sz w:val="21"/>
          <w:szCs w:val="21"/>
          <w:lang w:val="en"/>
        </w:rPr>
        <w:t>automated workload deployment activity.  A</w:t>
      </w:r>
      <w:r w:rsidR="00E55926" w:rsidRPr="63D37F8C">
        <w:rPr>
          <w:rFonts w:ascii="Arial" w:eastAsia="Arial" w:hAnsi="Arial" w:cs="Arial"/>
          <w:sz w:val="21"/>
          <w:szCs w:val="21"/>
          <w:lang w:val="en"/>
        </w:rPr>
        <w:t>n a</w:t>
      </w:r>
      <w:r w:rsidRPr="63D37F8C">
        <w:rPr>
          <w:rFonts w:ascii="Arial" w:eastAsia="Arial" w:hAnsi="Arial" w:cs="Arial"/>
          <w:sz w:val="21"/>
          <w:szCs w:val="21"/>
          <w:lang w:val="en"/>
        </w:rPr>
        <w:t xml:space="preserve">dversary may install a compromised image in the repository of 5G VNFs and or VM/Container images to </w:t>
      </w:r>
      <w:r w:rsidR="00EB7E7E" w:rsidRPr="63D37F8C">
        <w:rPr>
          <w:rFonts w:ascii="Arial" w:eastAsia="Arial" w:hAnsi="Arial" w:cs="Arial"/>
          <w:sz w:val="21"/>
          <w:szCs w:val="21"/>
          <w:lang w:val="en"/>
        </w:rPr>
        <w:t xml:space="preserve">later </w:t>
      </w:r>
      <w:r w:rsidRPr="63D37F8C">
        <w:rPr>
          <w:rFonts w:ascii="Arial" w:eastAsia="Arial" w:hAnsi="Arial" w:cs="Arial"/>
          <w:sz w:val="21"/>
          <w:szCs w:val="21"/>
          <w:lang w:val="en"/>
        </w:rPr>
        <w:t>establish C2 connection and subsequent modification, discovery, and exfiltration operations.</w:t>
      </w:r>
    </w:p>
    <w:p w14:paraId="134B55BD" w14:textId="77777777" w:rsidR="00CE4191" w:rsidRDefault="00CE4191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76704658" w14:textId="77777777" w:rsidR="00234776" w:rsidRPr="009C2D05" w:rsidRDefault="0023477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1E6DD908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r w:rsidR="004C48B1" w:rsidRPr="25402414">
        <w:rPr>
          <w:rFonts w:ascii="Arial" w:eastAsia="Arial" w:hAnsi="Arial" w:cs="Arial"/>
        </w:rPr>
        <w:t>No sub-techniques</w:t>
      </w:r>
    </w:p>
    <w:p w14:paraId="1B8F05CE" w14:textId="61CE4B0A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F468DF" w:rsidRPr="00F468DF">
        <w:rPr>
          <w:rFonts w:ascii="Arial" w:eastAsia="Arial" w:hAnsi="Arial" w:cs="Arial"/>
        </w:rPr>
        <w:t>persistence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04F272F7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8245F3" w:rsidRPr="0F4A1830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</w:t>
      </w:r>
      <w:r w:rsidR="00B147F1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egment</w:t>
      </w:r>
      <w:r w:rsidR="78666845" w:rsidRPr="0F4A1830">
        <w:rPr>
          <w:rFonts w:ascii="Arial" w:eastAsia="Arial" w:hAnsi="Arial" w:cs="Arial"/>
        </w:rPr>
        <w:t xml:space="preserve">:  </w:t>
      </w:r>
      <w:r w:rsidR="00597C17" w:rsidRPr="00597C17">
        <w:rPr>
          <w:rFonts w:ascii="Arial" w:eastAsia="Arial" w:hAnsi="Arial" w:cs="Arial"/>
        </w:rPr>
        <w:t>Impl-Virtualization, Impl-CSP, Impl-OA&amp;M, Supply Chain</w:t>
      </w:r>
    </w:p>
    <w:p w14:paraId="264F76E1" w14:textId="1C303022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>Platform</w:t>
      </w:r>
      <w:r w:rsidR="00506230">
        <w:rPr>
          <w:rFonts w:ascii="Arial" w:eastAsia="Arial" w:hAnsi="Arial" w:cs="Arial"/>
        </w:rPr>
        <w:t>(</w:t>
      </w:r>
      <w:r w:rsidRPr="0F4A1830">
        <w:rPr>
          <w:rFonts w:ascii="Arial" w:eastAsia="Arial" w:hAnsi="Arial" w:cs="Arial"/>
        </w:rPr>
        <w:t>s</w:t>
      </w:r>
      <w:r w:rsidR="00506230">
        <w:rPr>
          <w:rFonts w:ascii="Arial" w:eastAsia="Arial" w:hAnsi="Arial" w:cs="Arial"/>
        </w:rPr>
        <w:t>)</w:t>
      </w:r>
      <w:r w:rsidRPr="0F4A1830">
        <w:rPr>
          <w:rFonts w:ascii="Arial" w:eastAsia="Arial" w:hAnsi="Arial" w:cs="Arial"/>
        </w:rPr>
        <w:t xml:space="preserve">: </w:t>
      </w:r>
      <w:r w:rsidR="00FF4ECF" w:rsidRPr="0F4A1830">
        <w:rPr>
          <w:rFonts w:ascii="Arial" w:eastAsia="Arial" w:hAnsi="Arial" w:cs="Arial"/>
        </w:rPr>
        <w:t>VM, Container</w:t>
      </w:r>
      <w:r w:rsidR="00DA1E92" w:rsidRPr="0F4A1830">
        <w:rPr>
          <w:rFonts w:ascii="Arial" w:eastAsia="Arial" w:hAnsi="Arial" w:cs="Arial"/>
        </w:rPr>
        <w:t>,</w:t>
      </w:r>
      <w:r w:rsidR="00711A2D">
        <w:rPr>
          <w:rFonts w:ascii="Arial" w:eastAsia="Arial" w:hAnsi="Arial" w:cs="Arial"/>
        </w:rPr>
        <w:t xml:space="preserve"> </w:t>
      </w:r>
      <w:r w:rsidR="001D4725">
        <w:rPr>
          <w:rFonts w:ascii="Arial" w:eastAsia="Arial" w:hAnsi="Arial" w:cs="Arial"/>
        </w:rPr>
        <w:t>Azure/AWS</w:t>
      </w:r>
      <w:r w:rsidR="00B16654">
        <w:rPr>
          <w:rFonts w:ascii="Arial" w:eastAsia="Arial" w:hAnsi="Arial" w:cs="Arial"/>
        </w:rPr>
        <w:t>, I</w:t>
      </w:r>
      <w:r w:rsidR="007273BE">
        <w:rPr>
          <w:rFonts w:ascii="Arial" w:eastAsia="Arial" w:hAnsi="Arial" w:cs="Arial"/>
        </w:rPr>
        <w:t>aa</w:t>
      </w:r>
      <w:r w:rsidR="00B16654">
        <w:rPr>
          <w:rFonts w:ascii="Arial" w:eastAsia="Arial" w:hAnsi="Arial" w:cs="Arial"/>
        </w:rPr>
        <w:t>S, SDN</w:t>
      </w:r>
    </w:p>
    <w:p w14:paraId="52F75D46" w14:textId="46708AD6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597C17">
        <w:rPr>
          <w:rFonts w:ascii="Arial" w:eastAsia="Arial" w:hAnsi="Arial" w:cs="Arial"/>
        </w:rPr>
        <w:t>User or Administrative access</w:t>
      </w:r>
      <w:r>
        <w:rPr>
          <w:rFonts w:ascii="Arial" w:eastAsia="Arial" w:hAnsi="Arial" w:cs="Arial"/>
        </w:rPr>
        <w:t xml:space="preserve"> </w:t>
      </w:r>
      <w:r w:rsidR="00597C17">
        <w:rPr>
          <w:rFonts w:ascii="Arial" w:eastAsia="Arial" w:hAnsi="Arial" w:cs="Arial"/>
        </w:rPr>
        <w:t>to repository</w:t>
      </w:r>
    </w:p>
    <w:p w14:paraId="46A3F73A" w14:textId="55252066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  <w:r w:rsidR="00AB3B8D">
        <w:rPr>
          <w:rFonts w:ascii="Arial" w:eastAsia="Arial" w:hAnsi="Arial" w:cs="Arial"/>
        </w:rPr>
        <w:t xml:space="preserve">Logs for repository </w:t>
      </w:r>
    </w:p>
    <w:p w14:paraId="7AE56E16" w14:textId="7806B5E8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A7BC6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AB3B8D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372FF1F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D90F56" w14:paraId="2845C53F" w14:textId="77777777" w:rsidTr="5986D52C">
        <w:tc>
          <w:tcPr>
            <w:tcW w:w="4680" w:type="dxa"/>
          </w:tcPr>
          <w:p w14:paraId="79B4C725" w14:textId="0F76A2ED" w:rsidR="5986D52C" w:rsidRPr="00DD2C17" w:rsidRDefault="5986D52C" w:rsidP="5986D52C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Name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DD2C17" w:rsidRDefault="5986D52C" w:rsidP="5986D52C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Description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</w:tr>
      <w:tr w:rsidR="5986D52C" w:rsidRPr="00D90F56" w14:paraId="211679DE" w14:textId="77777777" w:rsidTr="5986D52C">
        <w:tc>
          <w:tcPr>
            <w:tcW w:w="4680" w:type="dxa"/>
          </w:tcPr>
          <w:p w14:paraId="49860F7E" w14:textId="1DCDC6F0" w:rsidR="07561C29" w:rsidRPr="00DD2C17" w:rsidRDefault="00095BA5" w:rsidP="5986D52C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Specific example if known</w:t>
            </w:r>
          </w:p>
          <w:p w14:paraId="35EB4C3D" w14:textId="425CF52E" w:rsidR="5986D52C" w:rsidRPr="00DD2C17" w:rsidRDefault="5986D52C" w:rsidP="5986D52C">
            <w:pPr>
              <w:rPr>
                <w:rFonts w:ascii="Arial" w:eastAsia="Arial" w:hAnsi="Arial" w:cs="Arial"/>
              </w:rPr>
            </w:pPr>
          </w:p>
        </w:tc>
        <w:tc>
          <w:tcPr>
            <w:tcW w:w="4680" w:type="dxa"/>
          </w:tcPr>
          <w:p w14:paraId="6BB7B8F4" w14:textId="7711D60D" w:rsidR="07561C29" w:rsidRPr="00DD2C17" w:rsidRDefault="00095BA5" w:rsidP="5986D52C">
            <w:pPr>
              <w:rPr>
                <w:rFonts w:ascii="Arial" w:eastAsia="Arial" w:hAnsi="Arial" w:cs="Arial"/>
                <w:color w:val="404040" w:themeColor="text1" w:themeTint="BF"/>
              </w:rPr>
            </w:pPr>
            <w:r w:rsidRPr="00DD2C17">
              <w:rPr>
                <w:rFonts w:ascii="Arial" w:eastAsia="Arial" w:hAnsi="Arial" w:cs="Arial"/>
                <w:color w:val="404040" w:themeColor="text1" w:themeTint="BF"/>
              </w:rPr>
              <w:t>If there is a documented instance of this technique occurring in earlier generation</w:t>
            </w:r>
            <w:r w:rsidR="00213376" w:rsidRPr="00DD2C17">
              <w:rPr>
                <w:rFonts w:ascii="Arial" w:eastAsia="Arial" w:hAnsi="Arial" w:cs="Arial"/>
                <w:color w:val="404040" w:themeColor="text1" w:themeTint="BF"/>
              </w:rPr>
              <w:t xml:space="preserve"> or a notional example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commentRangeStart w:id="7"/>
      <w:commentRangeStart w:id="8"/>
      <w:r w:rsidRPr="009C2D05">
        <w:rPr>
          <w:rFonts w:ascii="Arial" w:eastAsia="Arial" w:hAnsi="Arial" w:cs="Arial"/>
        </w:rPr>
        <w:t>Mitigations</w:t>
      </w:r>
      <w:commentRangeEnd w:id="7"/>
      <w:r w:rsidR="00844A7F">
        <w:rPr>
          <w:rStyle w:val="CommentReference"/>
        </w:rPr>
        <w:commentReference w:id="7"/>
      </w:r>
      <w:commentRangeEnd w:id="8"/>
      <w:r w:rsidR="00782684">
        <w:rPr>
          <w:rStyle w:val="CommentReference"/>
        </w:rPr>
        <w:commentReference w:id="8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155465" w14:paraId="2C7B0960" w14:textId="77777777" w:rsidTr="25900B44">
        <w:tc>
          <w:tcPr>
            <w:tcW w:w="4680" w:type="dxa"/>
          </w:tcPr>
          <w:p w14:paraId="5235A3B5" w14:textId="76519EF1" w:rsidR="5986D52C" w:rsidRPr="00DD2C17" w:rsidRDefault="00AB004E" w:rsidP="5986D52C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DD2C17" w:rsidRDefault="5986D52C" w:rsidP="5986D52C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Description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</w:tr>
      <w:tr w:rsidR="5986D52C" w:rsidRPr="00155465" w14:paraId="28F08000" w14:textId="77777777" w:rsidTr="25900B44">
        <w:tc>
          <w:tcPr>
            <w:tcW w:w="4680" w:type="dxa"/>
          </w:tcPr>
          <w:p w14:paraId="5786B3E1" w14:textId="00F28D82" w:rsidR="61FBA80F" w:rsidRPr="00DD2C17" w:rsidRDefault="00915B4E" w:rsidP="5986D52C">
            <w:pPr>
              <w:spacing w:line="259" w:lineRule="auto"/>
            </w:pPr>
            <w:r>
              <w:t>M1043</w:t>
            </w:r>
          </w:p>
        </w:tc>
        <w:tc>
          <w:tcPr>
            <w:tcW w:w="4680" w:type="dxa"/>
          </w:tcPr>
          <w:p w14:paraId="0C171B52" w14:textId="7D23BADB" w:rsidR="3224D91A" w:rsidRPr="00DD2C17" w:rsidRDefault="00F977D5" w:rsidP="25900B44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Restricted Permissions to add images to repositories for person and non-person accounts</w:t>
            </w:r>
          </w:p>
        </w:tc>
      </w:tr>
      <w:tr w:rsidR="00F977D5" w:rsidRPr="00155465" w14:paraId="4FF972C8" w14:textId="77777777" w:rsidTr="25900B44">
        <w:tc>
          <w:tcPr>
            <w:tcW w:w="4680" w:type="dxa"/>
          </w:tcPr>
          <w:p w14:paraId="169CCC65" w14:textId="2F2522F4" w:rsidR="00F977D5" w:rsidRPr="00DD2C17" w:rsidRDefault="00DD680E" w:rsidP="5986D52C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M1049</w:t>
            </w:r>
          </w:p>
        </w:tc>
        <w:tc>
          <w:tcPr>
            <w:tcW w:w="4680" w:type="dxa"/>
          </w:tcPr>
          <w:p w14:paraId="185A0188" w14:textId="114D7FA2" w:rsidR="00F977D5" w:rsidRPr="00DD2C17" w:rsidRDefault="00F977D5" w:rsidP="25900B44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 xml:space="preserve">Manual or </w:t>
            </w:r>
            <w:r w:rsidR="00C76AB1" w:rsidRPr="00DD2C17">
              <w:rPr>
                <w:rFonts w:ascii="Arial" w:eastAsia="Arial" w:hAnsi="Arial" w:cs="Arial"/>
              </w:rPr>
              <w:t>automated image creation and storage must include image hash</w:t>
            </w:r>
          </w:p>
        </w:tc>
      </w:tr>
      <w:tr w:rsidR="00F977D5" w:rsidRPr="00155465" w14:paraId="19A887DC" w14:textId="77777777" w:rsidTr="25900B44">
        <w:tc>
          <w:tcPr>
            <w:tcW w:w="4680" w:type="dxa"/>
          </w:tcPr>
          <w:p w14:paraId="2E479798" w14:textId="72D3654C" w:rsidR="00F977D5" w:rsidRPr="00DD2C17" w:rsidRDefault="00853725" w:rsidP="5986D52C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FGM5090</w:t>
            </w:r>
          </w:p>
        </w:tc>
        <w:tc>
          <w:tcPr>
            <w:tcW w:w="4680" w:type="dxa"/>
          </w:tcPr>
          <w:p w14:paraId="0B8F75D8" w14:textId="27768A26" w:rsidR="00F977D5" w:rsidRPr="00DD2C17" w:rsidRDefault="00C76AB1" w:rsidP="25900B44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Logs from tools and repository must be corelated to ensure unauthorize</w:t>
            </w:r>
            <w:r w:rsidR="007E323A">
              <w:rPr>
                <w:rFonts w:ascii="Arial" w:eastAsia="Arial" w:hAnsi="Arial" w:cs="Arial"/>
              </w:rPr>
              <w:t>d</w:t>
            </w:r>
            <w:r w:rsidRPr="00DD2C17">
              <w:rPr>
                <w:rFonts w:ascii="Arial" w:eastAsia="Arial" w:hAnsi="Arial" w:cs="Arial"/>
              </w:rPr>
              <w:t xml:space="preserve"> activity is reported.</w:t>
            </w:r>
          </w:p>
        </w:tc>
      </w:tr>
      <w:tr w:rsidR="00C76AB1" w:rsidRPr="00155465" w14:paraId="34BE5A44" w14:textId="77777777" w:rsidTr="25900B44">
        <w:tc>
          <w:tcPr>
            <w:tcW w:w="4680" w:type="dxa"/>
          </w:tcPr>
          <w:p w14:paraId="743CC14D" w14:textId="6CFE718E" w:rsidR="00C76AB1" w:rsidRPr="00DD2C17" w:rsidRDefault="005867A3" w:rsidP="5986D52C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FGM5089</w:t>
            </w:r>
          </w:p>
        </w:tc>
        <w:tc>
          <w:tcPr>
            <w:tcW w:w="4680" w:type="dxa"/>
          </w:tcPr>
          <w:p w14:paraId="59D0A7B3" w14:textId="78B17A02" w:rsidR="00C76AB1" w:rsidRPr="00DD2C17" w:rsidRDefault="00C76AB1" w:rsidP="25900B44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In addition to image name, deployment tools must use hash and verify image during deployment</w:t>
            </w:r>
          </w:p>
        </w:tc>
      </w:tr>
      <w:tr w:rsidR="00173869" w:rsidRPr="00155465" w14:paraId="107520C4" w14:textId="77777777" w:rsidTr="25900B44">
        <w:tc>
          <w:tcPr>
            <w:tcW w:w="4680" w:type="dxa"/>
          </w:tcPr>
          <w:p w14:paraId="6DE50BCE" w14:textId="2FE399D2" w:rsidR="00173869" w:rsidRPr="00DD2C17" w:rsidRDefault="00B60CC3" w:rsidP="5986D52C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FGM5088</w:t>
            </w:r>
          </w:p>
        </w:tc>
        <w:tc>
          <w:tcPr>
            <w:tcW w:w="4680" w:type="dxa"/>
          </w:tcPr>
          <w:p w14:paraId="0702C611" w14:textId="78567317" w:rsidR="00173869" w:rsidRPr="00DD2C17" w:rsidRDefault="00C1246D" w:rsidP="25900B44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 xml:space="preserve">Development and production repositories should be separated to avoid access and </w:t>
            </w:r>
            <w:r w:rsidR="009D4C07" w:rsidRPr="00DD2C17">
              <w:rPr>
                <w:rFonts w:ascii="Arial" w:eastAsia="Arial" w:hAnsi="Arial" w:cs="Arial"/>
              </w:rPr>
              <w:t xml:space="preserve">image slipovers. Production repositories </w:t>
            </w:r>
            <w:r w:rsidR="001165DD" w:rsidRPr="00DD2C17">
              <w:rPr>
                <w:rFonts w:ascii="Arial" w:eastAsia="Arial" w:hAnsi="Arial" w:cs="Arial"/>
              </w:rPr>
              <w:t xml:space="preserve">should be access controlled for accounts responsible for deployments and </w:t>
            </w:r>
            <w:r w:rsidR="00381CAA" w:rsidRPr="00DD2C17">
              <w:rPr>
                <w:rFonts w:ascii="Arial" w:eastAsia="Arial" w:hAnsi="Arial" w:cs="Arial"/>
              </w:rPr>
              <w:t>operations accounts only.</w:t>
            </w:r>
          </w:p>
        </w:tc>
      </w:tr>
      <w:tr w:rsidR="009C528B" w:rsidRPr="00155465" w14:paraId="6F31CB73" w14:textId="77777777" w:rsidTr="25900B44">
        <w:tc>
          <w:tcPr>
            <w:tcW w:w="4680" w:type="dxa"/>
          </w:tcPr>
          <w:p w14:paraId="72850720" w14:textId="5521CB51" w:rsidR="009C528B" w:rsidRPr="005E4F5A" w:rsidRDefault="00CD0C2A" w:rsidP="5986D52C">
            <w:pPr>
              <w:spacing w:line="259" w:lineRule="auto"/>
              <w:rPr>
                <w:rFonts w:ascii="Arial" w:eastAsia="Arial" w:hAnsi="Arial" w:cs="Arial"/>
              </w:rPr>
            </w:pPr>
            <w:commentRangeStart w:id="10"/>
            <w:commentRangeEnd w:id="10"/>
            <w:r>
              <w:rPr>
                <w:rStyle w:val="CommentReference"/>
              </w:rPr>
              <w:commentReference w:id="10"/>
            </w:r>
            <w:r w:rsidR="0086343B">
              <w:rPr>
                <w:rFonts w:ascii="Arial" w:eastAsia="Arial" w:hAnsi="Arial" w:cs="Arial"/>
              </w:rPr>
              <w:t>M1035</w:t>
            </w:r>
          </w:p>
        </w:tc>
        <w:tc>
          <w:tcPr>
            <w:tcW w:w="4680" w:type="dxa"/>
          </w:tcPr>
          <w:p w14:paraId="746F5C38" w14:textId="4EBFF812" w:rsidR="009C528B" w:rsidRPr="005E4F5A" w:rsidRDefault="00E3402C" w:rsidP="25900B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Access to repositories should be restricted to known </w:t>
            </w:r>
            <w:r w:rsidR="0016318E">
              <w:rPr>
                <w:rFonts w:ascii="Arial" w:eastAsia="Arial" w:hAnsi="Arial" w:cs="Arial"/>
              </w:rPr>
              <w:t>networks from</w:t>
            </w:r>
            <w:r>
              <w:rPr>
                <w:rFonts w:ascii="Arial" w:eastAsia="Arial" w:hAnsi="Arial" w:cs="Arial"/>
              </w:rPr>
              <w:t xml:space="preserve"> where </w:t>
            </w:r>
            <w:r w:rsidR="009921B4">
              <w:rPr>
                <w:rFonts w:ascii="Arial" w:eastAsia="Arial" w:hAnsi="Arial" w:cs="Arial"/>
              </w:rPr>
              <w:t xml:space="preserve">any </w:t>
            </w:r>
            <w:r w:rsidR="004D178C">
              <w:rPr>
                <w:rFonts w:ascii="Arial" w:eastAsia="Arial" w:hAnsi="Arial" w:cs="Arial"/>
              </w:rPr>
              <w:t>authorized actions need</w:t>
            </w:r>
            <w:r w:rsidR="009921B4">
              <w:rPr>
                <w:rFonts w:ascii="Arial" w:eastAsia="Arial" w:hAnsi="Arial" w:cs="Arial"/>
              </w:rPr>
              <w:t xml:space="preserve"> be executed.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155465" w:rsidRDefault="00EB6DC6" w:rsidP="00EB6DC6">
      <w:pPr>
        <w:rPr>
          <w:rFonts w:ascii="Arial" w:eastAsia="Arial" w:hAnsi="Arial" w:cs="Arial"/>
        </w:rPr>
      </w:pPr>
      <w:r w:rsidRPr="0015546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155465" w14:paraId="6588A2B5" w14:textId="77777777" w:rsidTr="00C52BD7">
        <w:tc>
          <w:tcPr>
            <w:tcW w:w="4680" w:type="dxa"/>
          </w:tcPr>
          <w:p w14:paraId="68433717" w14:textId="285DF76B" w:rsidR="00EB6DC6" w:rsidRPr="00DD2C17" w:rsidRDefault="00AB004E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DD2C17" w:rsidRDefault="00EB6DC6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Description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</w:tr>
      <w:tr w:rsidR="00EB6DC6" w:rsidRPr="00155465" w14:paraId="17D5AAAA" w14:textId="77777777" w:rsidTr="00C52BD7">
        <w:tc>
          <w:tcPr>
            <w:tcW w:w="4680" w:type="dxa"/>
          </w:tcPr>
          <w:p w14:paraId="45D6E1AE" w14:textId="0B6919E2" w:rsidR="00EB6DC6" w:rsidRPr="00DD2C17" w:rsidRDefault="00C76AB1" w:rsidP="00C52BD7">
            <w:pPr>
              <w:spacing w:line="259" w:lineRule="auto"/>
            </w:pPr>
            <w:r w:rsidRPr="00DD2C17">
              <w:rPr>
                <w:rFonts w:ascii="Arial" w:eastAsia="Arial" w:hAnsi="Arial" w:cs="Arial"/>
              </w:rPr>
              <w:t>Credential and Access to repository and or image creation tools (i.e. Docker)</w:t>
            </w:r>
          </w:p>
        </w:tc>
        <w:tc>
          <w:tcPr>
            <w:tcW w:w="4680" w:type="dxa"/>
          </w:tcPr>
          <w:p w14:paraId="5F9CA793" w14:textId="0F578B9D" w:rsidR="00EB6DC6" w:rsidRPr="00DD2C17" w:rsidRDefault="00CD0C2A" w:rsidP="00C52B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i</w:t>
            </w:r>
            <w:r w:rsidR="00FD46C5" w:rsidRPr="00DD2C17">
              <w:rPr>
                <w:rFonts w:ascii="Arial" w:eastAsia="Arial" w:hAnsi="Arial" w:cs="Arial"/>
              </w:rPr>
              <w:t>mage can be manipulated, or a new image can be introduced to have same impact.  Privileged Access to tool or repo is required.</w:t>
            </w:r>
          </w:p>
        </w:tc>
      </w:tr>
    </w:tbl>
    <w:p w14:paraId="7B0103B0" w14:textId="77777777" w:rsidR="00EB6DC6" w:rsidRPr="00DD2C17" w:rsidRDefault="00EB6DC6" w:rsidP="00EB6DC6"/>
    <w:p w14:paraId="5FF8DE7A" w14:textId="16235F97" w:rsidR="001036B2" w:rsidRPr="00155465" w:rsidRDefault="001036B2" w:rsidP="001036B2">
      <w:pPr>
        <w:rPr>
          <w:rFonts w:ascii="Arial" w:eastAsia="Arial" w:hAnsi="Arial" w:cs="Arial"/>
        </w:rPr>
      </w:pPr>
      <w:r w:rsidRPr="0015546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155465" w14:paraId="50BF27D0" w14:textId="77777777" w:rsidTr="0272C9E8">
        <w:tc>
          <w:tcPr>
            <w:tcW w:w="4680" w:type="dxa"/>
          </w:tcPr>
          <w:p w14:paraId="697BDFD6" w14:textId="77777777" w:rsidR="001036B2" w:rsidRPr="00DD2C17" w:rsidRDefault="001036B2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DD2C17" w:rsidRDefault="001036B2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Description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</w:tr>
      <w:tr w:rsidR="001036B2" w:rsidRPr="00155465" w14:paraId="31ED3BAE" w14:textId="77777777" w:rsidTr="0272C9E8">
        <w:tc>
          <w:tcPr>
            <w:tcW w:w="4680" w:type="dxa"/>
          </w:tcPr>
          <w:p w14:paraId="506728E8" w14:textId="5D92D987" w:rsidR="001036B2" w:rsidRPr="00DD2C17" w:rsidRDefault="00FD46C5" w:rsidP="00C52BD7">
            <w:pPr>
              <w:spacing w:line="259" w:lineRule="auto"/>
            </w:pPr>
            <w:r w:rsidRPr="00DD2C17">
              <w:rPr>
                <w:rFonts w:ascii="Arial" w:eastAsia="Arial" w:hAnsi="Arial" w:cs="Arial"/>
              </w:rPr>
              <w:t>Core, RAN, SDN, System tools</w:t>
            </w:r>
          </w:p>
        </w:tc>
        <w:tc>
          <w:tcPr>
            <w:tcW w:w="4680" w:type="dxa"/>
          </w:tcPr>
          <w:p w14:paraId="20993E06" w14:textId="066752A3" w:rsidR="001036B2" w:rsidRPr="00DD2C17" w:rsidRDefault="00FD46C5" w:rsidP="0272C9E8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A</w:t>
            </w:r>
            <w:r w:rsidR="00CD0C2A">
              <w:rPr>
                <w:rFonts w:ascii="Arial" w:eastAsia="Arial" w:hAnsi="Arial" w:cs="Arial"/>
              </w:rPr>
              <w:t>n a</w:t>
            </w:r>
            <w:r w:rsidRPr="00DD2C17">
              <w:rPr>
                <w:rFonts w:ascii="Arial" w:eastAsia="Arial" w:hAnsi="Arial" w:cs="Arial"/>
              </w:rPr>
              <w:t>dversary may target a particular network domain, CI/CD, or security and operations tools.</w:t>
            </w:r>
          </w:p>
        </w:tc>
      </w:tr>
    </w:tbl>
    <w:p w14:paraId="75175155" w14:textId="77777777" w:rsidR="001036B2" w:rsidRPr="00DD2C17" w:rsidRDefault="001036B2" w:rsidP="001036B2"/>
    <w:p w14:paraId="71F1901D" w14:textId="28417371" w:rsidR="00122B07" w:rsidRPr="00155465" w:rsidRDefault="00122B07" w:rsidP="00122B07">
      <w:pPr>
        <w:rPr>
          <w:rFonts w:ascii="Arial" w:eastAsia="Arial" w:hAnsi="Arial" w:cs="Arial"/>
        </w:rPr>
      </w:pPr>
      <w:r w:rsidRPr="0015546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155465" w14:paraId="675DC8F8" w14:textId="77777777" w:rsidTr="00C52BD7">
        <w:tc>
          <w:tcPr>
            <w:tcW w:w="4680" w:type="dxa"/>
          </w:tcPr>
          <w:p w14:paraId="5B32A584" w14:textId="77777777" w:rsidR="00122B07" w:rsidRPr="00DD2C17" w:rsidRDefault="00122B07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DD2C17" w:rsidRDefault="00122B07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Description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</w:tr>
      <w:tr w:rsidR="00122B07" w:rsidRPr="00155465" w14:paraId="0375BB01" w14:textId="77777777" w:rsidTr="00C52BD7">
        <w:tc>
          <w:tcPr>
            <w:tcW w:w="4680" w:type="dxa"/>
          </w:tcPr>
          <w:p w14:paraId="13F3B693" w14:textId="756DCD6F" w:rsidR="00122B07" w:rsidRPr="00DD2C17" w:rsidRDefault="00A15063" w:rsidP="00C52BD7">
            <w:pPr>
              <w:spacing w:line="259" w:lineRule="auto"/>
            </w:pPr>
            <w:r>
              <w:t>FGDS5012</w:t>
            </w:r>
          </w:p>
        </w:tc>
        <w:tc>
          <w:tcPr>
            <w:tcW w:w="4680" w:type="dxa"/>
          </w:tcPr>
          <w:p w14:paraId="07AFEF23" w14:textId="28451D37" w:rsidR="00122B07" w:rsidRPr="00DD2C17" w:rsidRDefault="00596254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>Analyze logs and other CI/CD events to detect unauthorized activity</w:t>
            </w:r>
          </w:p>
        </w:tc>
      </w:tr>
      <w:tr w:rsidR="00596254" w:rsidRPr="00155465" w14:paraId="75342F99" w14:textId="77777777" w:rsidTr="00C52BD7">
        <w:tc>
          <w:tcPr>
            <w:tcW w:w="4680" w:type="dxa"/>
          </w:tcPr>
          <w:p w14:paraId="7E53A2BF" w14:textId="57D03ABA" w:rsidR="00596254" w:rsidRPr="00DD2C17" w:rsidRDefault="00F04C7F" w:rsidP="00C52BD7">
            <w:pPr>
              <w:spacing w:line="259" w:lineRule="auto"/>
              <w:rPr>
                <w:rFonts w:ascii="Arial" w:eastAsia="Arial" w:hAnsi="Arial" w:cs="Arial"/>
              </w:rPr>
            </w:pPr>
            <w:commentRangeStart w:id="12"/>
            <w:commentRangeEnd w:id="12"/>
            <w:r>
              <w:rPr>
                <w:rStyle w:val="CommentReference"/>
              </w:rPr>
              <w:commentReference w:id="12"/>
            </w:r>
            <w:r w:rsidR="00E771D2" w:rsidRPr="00555BAB">
              <w:t>FGDS5015</w:t>
            </w:r>
          </w:p>
        </w:tc>
        <w:tc>
          <w:tcPr>
            <w:tcW w:w="4680" w:type="dxa"/>
          </w:tcPr>
          <w:p w14:paraId="69978773" w14:textId="785ADEE9" w:rsidR="00596254" w:rsidRPr="00DD2C17" w:rsidRDefault="00596254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 xml:space="preserve">An automated image hash verification should be performed </w:t>
            </w:r>
          </w:p>
        </w:tc>
      </w:tr>
    </w:tbl>
    <w:p w14:paraId="5B93BEEC" w14:textId="12FAEB4D" w:rsidR="00595F29" w:rsidRPr="00DD2C17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</w:p>
    <w:p w14:paraId="4C7E46C7" w14:textId="5D1AD669" w:rsidR="00050DAF" w:rsidRPr="00155465" w:rsidRDefault="00050DAF" w:rsidP="00050DAF">
      <w:pPr>
        <w:rPr>
          <w:rFonts w:ascii="Arial" w:eastAsia="Arial" w:hAnsi="Arial" w:cs="Arial"/>
        </w:rPr>
      </w:pPr>
      <w:r w:rsidRPr="00155465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155465" w14:paraId="0C045D97" w14:textId="77777777" w:rsidTr="00C52BD7">
        <w:tc>
          <w:tcPr>
            <w:tcW w:w="4680" w:type="dxa"/>
          </w:tcPr>
          <w:p w14:paraId="236E1F9B" w14:textId="77777777" w:rsidR="00050DAF" w:rsidRPr="00DD2C17" w:rsidRDefault="00050DAF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DD2C17" w:rsidRDefault="00050DAF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  <w:b/>
                <w:bCs/>
              </w:rPr>
              <w:t>Description</w:t>
            </w:r>
            <w:r w:rsidRPr="00DD2C17">
              <w:rPr>
                <w:rFonts w:ascii="Arial" w:eastAsia="Arial" w:hAnsi="Arial" w:cs="Arial"/>
              </w:rPr>
              <w:t> </w:t>
            </w:r>
          </w:p>
        </w:tc>
      </w:tr>
      <w:tr w:rsidR="00050DAF" w:rsidRPr="00155465" w14:paraId="0FC032A8" w14:textId="77777777" w:rsidTr="00C52BD7">
        <w:tc>
          <w:tcPr>
            <w:tcW w:w="4680" w:type="dxa"/>
          </w:tcPr>
          <w:p w14:paraId="1E872D12" w14:textId="4278E386" w:rsidR="00050DAF" w:rsidRPr="00DD2C17" w:rsidRDefault="00ED6603" w:rsidP="00C52BD7">
            <w:pPr>
              <w:spacing w:line="259" w:lineRule="auto"/>
            </w:pPr>
            <w:r w:rsidRPr="00DD2C17">
              <w:rPr>
                <w:rFonts w:ascii="Arial" w:eastAsia="Arial" w:hAnsi="Arial" w:cs="Arial"/>
              </w:rPr>
              <w:t xml:space="preserve">A </w:t>
            </w:r>
            <w:r w:rsidR="00596254" w:rsidRPr="00DD2C17">
              <w:rPr>
                <w:rFonts w:ascii="Arial" w:eastAsia="Arial" w:hAnsi="Arial" w:cs="Arial"/>
              </w:rPr>
              <w:t xml:space="preserve">Compromised Image </w:t>
            </w:r>
            <w:r w:rsidRPr="00DD2C17">
              <w:rPr>
                <w:rFonts w:ascii="Arial" w:eastAsia="Arial" w:hAnsi="Arial" w:cs="Arial"/>
              </w:rPr>
              <w:t xml:space="preserve">is </w:t>
            </w:r>
            <w:r w:rsidR="00596254" w:rsidRPr="00DD2C17">
              <w:rPr>
                <w:rFonts w:ascii="Arial" w:eastAsia="Arial" w:hAnsi="Arial" w:cs="Arial"/>
              </w:rPr>
              <w:t>deployed in production</w:t>
            </w:r>
          </w:p>
        </w:tc>
        <w:tc>
          <w:tcPr>
            <w:tcW w:w="4680" w:type="dxa"/>
          </w:tcPr>
          <w:p w14:paraId="42D8BC64" w14:textId="7ABE3154" w:rsidR="00050DAF" w:rsidRPr="00DD2C17" w:rsidRDefault="00596254" w:rsidP="00C52BD7">
            <w:pPr>
              <w:rPr>
                <w:rFonts w:ascii="Arial" w:eastAsia="Arial" w:hAnsi="Arial" w:cs="Arial"/>
              </w:rPr>
            </w:pPr>
            <w:r w:rsidRPr="00DD2C17">
              <w:rPr>
                <w:rFonts w:ascii="Arial" w:eastAsia="Arial" w:hAnsi="Arial" w:cs="Arial"/>
              </w:rPr>
              <w:t xml:space="preserve">A compromised image deployed in the production can lead to variety of adversarial activities </w:t>
            </w:r>
            <w:r w:rsidR="00D6279E" w:rsidRPr="00DD2C17">
              <w:rPr>
                <w:rFonts w:ascii="Arial" w:eastAsia="Arial" w:hAnsi="Arial" w:cs="Arial"/>
              </w:rPr>
              <w:t>depending on what capabilities were added/deleted from the image.</w:t>
            </w:r>
          </w:p>
        </w:tc>
      </w:tr>
    </w:tbl>
    <w:p w14:paraId="5B6400D7" w14:textId="77777777" w:rsidR="00050DAF" w:rsidRPr="00DD2C17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</w:p>
    <w:p w14:paraId="37627B4F" w14:textId="77777777" w:rsidR="00D129C6" w:rsidRPr="00155465" w:rsidRDefault="0071530B" w:rsidP="009C2D05">
      <w:pPr>
        <w:rPr>
          <w:rFonts w:ascii="Arial" w:eastAsia="Arial" w:hAnsi="Arial" w:cs="Arial"/>
        </w:rPr>
      </w:pPr>
      <w:r w:rsidRPr="00155465">
        <w:rPr>
          <w:rFonts w:ascii="Arial" w:eastAsia="Arial" w:hAnsi="Arial" w:cs="Arial"/>
        </w:rPr>
        <w:t>References</w:t>
      </w:r>
      <w:r w:rsidR="0030258D" w:rsidRPr="00155465">
        <w:rPr>
          <w:rFonts w:ascii="Arial" w:eastAsia="Arial" w:hAnsi="Arial" w:cs="Arial"/>
        </w:rPr>
        <w:t xml:space="preserve">: </w:t>
      </w:r>
    </w:p>
    <w:p w14:paraId="533AA2EF" w14:textId="77777777" w:rsidR="007B4FD3" w:rsidRPr="00155465" w:rsidRDefault="007B4FD3" w:rsidP="009C2D05">
      <w:pPr>
        <w:rPr>
          <w:rFonts w:ascii="Arial" w:eastAsia="Arial" w:hAnsi="Arial" w:cs="Arial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5460"/>
      </w:tblGrid>
      <w:tr w:rsidR="007B4FD3" w:rsidRPr="00155465" w14:paraId="3277126E" w14:textId="77777777" w:rsidTr="007B4FD3"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863553" w14:textId="77777777" w:rsidR="007B4FD3" w:rsidRPr="00DD2C17" w:rsidRDefault="007B4FD3" w:rsidP="007B4FD3">
            <w:pPr>
              <w:textAlignment w:val="baseline"/>
              <w:rPr>
                <w:rFonts w:ascii="Segoe UI" w:eastAsia="Times New Roman" w:hAnsi="Segoe UI" w:cs="Segoe UI"/>
              </w:rPr>
            </w:pPr>
            <w:r w:rsidRPr="00DD2C17">
              <w:rPr>
                <w:rFonts w:ascii="Arial" w:eastAsia="Times New Roman" w:hAnsi="Arial" w:cs="Arial"/>
              </w:rPr>
              <w:lastRenderedPageBreak/>
              <w:t>Name 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B8829A" w14:textId="77777777" w:rsidR="007B4FD3" w:rsidRPr="00DD2C17" w:rsidRDefault="007B4FD3" w:rsidP="007B4FD3">
            <w:pPr>
              <w:textAlignment w:val="baseline"/>
              <w:rPr>
                <w:rFonts w:ascii="Segoe UI" w:eastAsia="Times New Roman" w:hAnsi="Segoe UI" w:cs="Segoe UI"/>
              </w:rPr>
            </w:pPr>
            <w:r w:rsidRPr="00DD2C17">
              <w:rPr>
                <w:rFonts w:ascii="Arial" w:eastAsia="Times New Roman" w:hAnsi="Arial" w:cs="Arial"/>
              </w:rPr>
              <w:t>URL </w:t>
            </w:r>
          </w:p>
        </w:tc>
      </w:tr>
      <w:tr w:rsidR="007B4FD3" w:rsidRPr="00155465" w14:paraId="744BC0BC" w14:textId="77777777" w:rsidTr="007B4FD3"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0AE08D" w14:textId="36B34505" w:rsidR="007B4FD3" w:rsidRPr="00DD2C17" w:rsidRDefault="007B4FD3" w:rsidP="007B4FD3">
            <w:pPr>
              <w:textAlignment w:val="baseline"/>
              <w:rPr>
                <w:rFonts w:ascii="Segoe UI" w:eastAsia="Times New Roman" w:hAnsi="Segoe UI" w:cs="Segoe UI"/>
              </w:rPr>
            </w:pPr>
            <w:r w:rsidRPr="00155465">
              <w:rPr>
                <w:rFonts w:asciiTheme="minorBidi" w:hAnsiTheme="minorBidi"/>
                <w:color w:val="000000"/>
              </w:rPr>
              <w:t>ENISA THREAT LANDSCAPE FOR 5G NETWORKS, December 2020, section 6.2</w:t>
            </w:r>
            <w:r w:rsidR="00930673" w:rsidRPr="00155465">
              <w:rPr>
                <w:rFonts w:asciiTheme="minorBidi" w:hAnsiTheme="minorBidi"/>
                <w:color w:val="000000"/>
              </w:rPr>
              <w:t xml:space="preserve">. </w:t>
            </w:r>
            <w:r w:rsidR="00930673" w:rsidRPr="00155465">
              <w:rPr>
                <w:rFonts w:asciiTheme="minorBidi" w:hAnsiTheme="minorBidi"/>
              </w:rPr>
              <w:t>Accessed April 13, 2021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554BDA" w14:textId="239A46AD" w:rsidR="007B4FD3" w:rsidRPr="00DD2C17" w:rsidRDefault="00930673" w:rsidP="007B4FD3">
            <w:pPr>
              <w:textAlignment w:val="baseline"/>
              <w:rPr>
                <w:rFonts w:ascii="Segoe UI" w:eastAsia="Times New Roman" w:hAnsi="Segoe UI" w:cs="Segoe UI"/>
              </w:rPr>
            </w:pPr>
            <w:r w:rsidRPr="00DD2C17">
              <w:rPr>
                <w:rFonts w:asciiTheme="minorBidi" w:hAnsiTheme="minorBidi"/>
              </w:rPr>
              <w:t>https://www.enisa.europa.eu/publications/enisa-threat-landscape-report-for-5g-networks/</w:t>
            </w:r>
          </w:p>
        </w:tc>
      </w:tr>
      <w:tr w:rsidR="00292CCB" w:rsidRPr="00155465" w14:paraId="4BBA2377" w14:textId="77777777" w:rsidTr="007B4FD3"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BB9E10" w14:textId="305B6506" w:rsidR="00292CCB" w:rsidRPr="00155465" w:rsidRDefault="00D90F56" w:rsidP="007B4FD3">
            <w:pPr>
              <w:textAlignment w:val="baseline"/>
              <w:rPr>
                <w:rFonts w:asciiTheme="minorBidi" w:hAnsiTheme="minorBidi"/>
                <w:color w:val="000000"/>
              </w:rPr>
            </w:pPr>
            <w:r w:rsidRPr="00155465">
              <w:rPr>
                <w:rFonts w:asciiTheme="minorBidi" w:hAnsiTheme="minorBidi"/>
                <w:color w:val="000000"/>
              </w:rPr>
              <w:t>Docker Documentation, Security, Content in Trust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ACC4B4" w14:textId="492BC6C1" w:rsidR="00292CCB" w:rsidRPr="00155465" w:rsidRDefault="007C2601" w:rsidP="00DD2C17">
            <w:r w:rsidRPr="00DD2C17">
              <w:t>https://docs.docker.com/engine/security/trust/</w:t>
            </w:r>
          </w:p>
          <w:p w14:paraId="42AB9684" w14:textId="77777777" w:rsidR="00292CCB" w:rsidRPr="00155465" w:rsidRDefault="00292CCB" w:rsidP="007B4FD3">
            <w:pPr>
              <w:textAlignment w:val="baseline"/>
            </w:pPr>
          </w:p>
        </w:tc>
      </w:tr>
    </w:tbl>
    <w:p w14:paraId="350CEA88" w14:textId="3BACEB84" w:rsidR="0063186E" w:rsidRPr="00CD4E5A" w:rsidRDefault="0063186E" w:rsidP="00D90F56">
      <w:pPr>
        <w:rPr>
          <w:sz w:val="22"/>
          <w:szCs w:val="22"/>
        </w:rPr>
      </w:pPr>
    </w:p>
    <w:sectPr w:rsidR="0063186E" w:rsidRPr="00CD4E5A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noth, Eric I" w:date="2022-04-28T10:00:00Z" w:initials="EIA">
    <w:p w14:paraId="584C886A" w14:textId="65A0BDDD" w:rsidR="003332A6" w:rsidRDefault="003332A6">
      <w:pPr>
        <w:pStyle w:val="CommentText"/>
      </w:pPr>
      <w:r>
        <w:rPr>
          <w:rStyle w:val="CommentReference"/>
        </w:rPr>
        <w:annotationRef/>
      </w:r>
      <w:r>
        <w:t>What kind of repository?</w:t>
      </w:r>
      <w:r>
        <w:br/>
      </w:r>
      <w:r>
        <w:fldChar w:fldCharType="begin"/>
      </w:r>
      <w:r>
        <w:instrText xml:space="preserve"> HYPERLINK "mailto:msahmed@mitre.org" </w:instrText>
      </w:r>
      <w:bookmarkStart w:id="4" w:name="_@_02B8354B70E34BF29637032C9A21D9D5Z"/>
      <w:r>
        <w:rPr>
          <w:rStyle w:val="Mention"/>
        </w:rPr>
        <w:fldChar w:fldCharType="separate"/>
      </w:r>
      <w:bookmarkEnd w:id="4"/>
      <w:r w:rsidRPr="003332A6">
        <w:rPr>
          <w:rStyle w:val="Mention"/>
          <w:noProof/>
        </w:rPr>
        <w:t>@Muddasar S Ahmed</w:t>
      </w:r>
      <w:r>
        <w:fldChar w:fldCharType="end"/>
      </w:r>
    </w:p>
  </w:comment>
  <w:comment w:id="1" w:author="Muddasar S Ahmed" w:date="2022-04-28T13:07:00Z" w:initials="MA">
    <w:p w14:paraId="49400D51" w14:textId="5BBB93B2" w:rsidR="63D37F8C" w:rsidRDefault="63D37F8C">
      <w:pPr>
        <w:pStyle w:val="CommentText"/>
      </w:pPr>
      <w:r>
        <w:fldChar w:fldCharType="begin"/>
      </w:r>
      <w:r>
        <w:instrText xml:space="preserve"> HYPERLINK "mailto:earnoth@mitre.org"</w:instrText>
      </w:r>
      <w:bookmarkStart w:id="5" w:name="_@_FD5E57DC86E442EEA7B8E7733BA57348Z"/>
      <w:r>
        <w:fldChar w:fldCharType="separate"/>
      </w:r>
      <w:bookmarkEnd w:id="5"/>
      <w:r w:rsidRPr="63D37F8C">
        <w:rPr>
          <w:rStyle w:val="Mention"/>
          <w:noProof/>
        </w:rPr>
        <w:t>@Eric I Arnoth</w:t>
      </w:r>
      <w:r>
        <w:fldChar w:fldCharType="end"/>
      </w:r>
      <w:r>
        <w:t xml:space="preserve"> Image repo.  I spell it out.</w:t>
      </w:r>
      <w:r>
        <w:rPr>
          <w:rStyle w:val="CommentReference"/>
        </w:rPr>
        <w:annotationRef/>
      </w:r>
    </w:p>
  </w:comment>
  <w:comment w:id="7" w:author="Jianning Guo" w:date="2022-05-16T10:54:00Z" w:initials="JG">
    <w:p w14:paraId="3CF8ADAA" w14:textId="52C1410B" w:rsidR="00844A7F" w:rsidRDefault="00844A7F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"mailto:MSAHMED@MITRE.ORG" </w:instrText>
      </w:r>
      <w:bookmarkStart w:id="9" w:name="_@_F67BAA045AB9A54983ABAE5DA0665DD8Z"/>
      <w:r>
        <w:rPr>
          <w:rStyle w:val="Mention"/>
        </w:rPr>
        <w:fldChar w:fldCharType="separate"/>
      </w:r>
      <w:bookmarkEnd w:id="9"/>
      <w:r w:rsidRPr="00844A7F">
        <w:rPr>
          <w:rStyle w:val="Mention"/>
          <w:noProof/>
        </w:rPr>
        <w:t>@Muddasar S Ahmed</w:t>
      </w:r>
      <w:r>
        <w:fldChar w:fldCharType="end"/>
      </w:r>
      <w:r>
        <w:t xml:space="preserve"> </w:t>
      </w:r>
      <w:r w:rsidR="009758AB">
        <w:t>How about separation of production and development repository</w:t>
      </w:r>
      <w:r w:rsidR="00356215">
        <w:t xml:space="preserve"> so that one will not spill over to the other? </w:t>
      </w:r>
      <w:r w:rsidR="006B7115">
        <w:t xml:space="preserve">Or it has been covered </w:t>
      </w:r>
      <w:r w:rsidR="00C52BD7">
        <w:t>under the access rights?</w:t>
      </w:r>
    </w:p>
  </w:comment>
  <w:comment w:id="8" w:author="Muddasar S Ahmed" w:date="2022-06-07T19:54:00Z" w:initials="MSA">
    <w:p w14:paraId="282ED04A" w14:textId="77777777" w:rsidR="00782684" w:rsidRDefault="00782684" w:rsidP="001B58C0">
      <w:r>
        <w:rPr>
          <w:rStyle w:val="CommentReference"/>
        </w:rPr>
        <w:annotationRef/>
      </w:r>
      <w:r>
        <w:rPr>
          <w:sz w:val="20"/>
          <w:szCs w:val="20"/>
        </w:rPr>
        <w:t>Added separate mitigation</w:t>
      </w:r>
    </w:p>
  </w:comment>
  <w:comment w:id="10" w:author="Arnoth, Eric I" w:date="2022-06-21T21:32:00Z" w:initials="EIA">
    <w:p w14:paraId="146150C9" w14:textId="0EB106E8" w:rsidR="00CD0C2A" w:rsidRDefault="00CD0C2A" w:rsidP="009A0283">
      <w:pPr>
        <w:pStyle w:val="CommentText"/>
      </w:pPr>
      <w:r>
        <w:rPr>
          <w:rStyle w:val="CommentReference"/>
        </w:rPr>
        <w:annotationRef/>
      </w:r>
      <w:r>
        <w:t xml:space="preserve">These all need to be replaced by FGMIDs </w:t>
      </w:r>
      <w:r>
        <w:fldChar w:fldCharType="begin"/>
      </w:r>
      <w:r>
        <w:instrText xml:space="preserve"> HYPERLINK "mailto:msahmed@mitre.org" </w:instrText>
      </w:r>
      <w:bookmarkStart w:id="11" w:name="_@_FA15F4A21BF44785B86909B130620DB2Z"/>
      <w:r>
        <w:fldChar w:fldCharType="separate"/>
      </w:r>
      <w:bookmarkEnd w:id="11"/>
      <w:r w:rsidRPr="00CD0C2A">
        <w:rPr>
          <w:rStyle w:val="Mention"/>
          <w:noProof/>
        </w:rPr>
        <w:t>@Muddasar S Ahmed</w:t>
      </w:r>
      <w:r>
        <w:fldChar w:fldCharType="end"/>
      </w:r>
    </w:p>
  </w:comment>
  <w:comment w:id="12" w:author="Arnoth, Eric I" w:date="2022-06-21T21:33:00Z" w:initials="EIA">
    <w:p w14:paraId="73B06FEE" w14:textId="77777777" w:rsidR="00F04C7F" w:rsidRDefault="00F04C7F">
      <w:pPr>
        <w:pStyle w:val="CommentText"/>
      </w:pPr>
      <w:r>
        <w:rPr>
          <w:rStyle w:val="CommentReference"/>
        </w:rPr>
        <w:annotationRef/>
      </w:r>
      <w:r>
        <w:t>These need to be replaced by FGDSIDs.</w:t>
      </w:r>
    </w:p>
    <w:p w14:paraId="52C2E7A2" w14:textId="77777777" w:rsidR="00F04C7F" w:rsidRDefault="00F04C7F">
      <w:pPr>
        <w:pStyle w:val="CommentText"/>
      </w:pPr>
    </w:p>
    <w:p w14:paraId="1A3D1A87" w14:textId="5530E941" w:rsidR="00F04C7F" w:rsidRDefault="00F04C7F" w:rsidP="001C312F">
      <w:pPr>
        <w:pStyle w:val="CommentText"/>
      </w:pPr>
      <w:r>
        <w:fldChar w:fldCharType="begin"/>
      </w:r>
      <w:r>
        <w:instrText xml:space="preserve"> HYPERLINK "mailto:msahmed@mitre.org" </w:instrText>
      </w:r>
      <w:bookmarkStart w:id="13" w:name="_@_D476A2302C7A411BBEC83D3A9768306DZ"/>
      <w:r>
        <w:fldChar w:fldCharType="separate"/>
      </w:r>
      <w:bookmarkEnd w:id="13"/>
      <w:r w:rsidRPr="00F04C7F">
        <w:rPr>
          <w:rStyle w:val="Mention"/>
          <w:noProof/>
        </w:rPr>
        <w:t>@Muddasar S Ahmed</w:t>
      </w:r>
      <w:r>
        <w:fldChar w:fldCharType="end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4C886A" w15:done="1"/>
  <w15:commentEx w15:paraId="49400D51" w15:paraIdParent="584C886A" w15:done="1"/>
  <w15:commentEx w15:paraId="3CF8ADAA" w15:done="1"/>
  <w15:commentEx w15:paraId="282ED04A" w15:paraIdParent="3CF8ADAA" w15:done="1"/>
  <w15:commentEx w15:paraId="146150C9" w15:done="0"/>
  <w15:commentEx w15:paraId="1A3D1A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4E44A" w16cex:dateUtc="2022-04-28T14:00:00Z"/>
  <w16cex:commentExtensible w16cex:durableId="62EBD2EC" w16cex:dateUtc="2022-04-28T17:07:00Z"/>
  <w16cex:commentExtensible w16cex:durableId="262CABE2" w16cex:dateUtc="2022-05-16T14:54:00Z"/>
  <w16cex:commentExtensible w16cex:durableId="264A2B7D" w16cex:dateUtc="2022-06-07T23:54:00Z"/>
  <w16cex:commentExtensible w16cex:durableId="265CB771" w16cex:dateUtc="2022-06-22T01:32:00Z"/>
  <w16cex:commentExtensible w16cex:durableId="265CB793" w16cex:dateUtc="2022-06-22T0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4C886A" w16cid:durableId="2614E44A"/>
  <w16cid:commentId w16cid:paraId="49400D51" w16cid:durableId="62EBD2EC"/>
  <w16cid:commentId w16cid:paraId="3CF8ADAA" w16cid:durableId="262CABE2"/>
  <w16cid:commentId w16cid:paraId="282ED04A" w16cid:durableId="264A2B7D"/>
  <w16cid:commentId w16cid:paraId="146150C9" w16cid:durableId="265CB771"/>
  <w16cid:commentId w16cid:paraId="1A3D1A87" w16cid:durableId="265CB7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2D2B6" w14:textId="77777777" w:rsidR="000570E8" w:rsidRDefault="000570E8" w:rsidP="00684328">
      <w:r>
        <w:separator/>
      </w:r>
    </w:p>
  </w:endnote>
  <w:endnote w:type="continuationSeparator" w:id="0">
    <w:p w14:paraId="1340E8A7" w14:textId="77777777" w:rsidR="000570E8" w:rsidRDefault="000570E8" w:rsidP="00684328">
      <w:r>
        <w:continuationSeparator/>
      </w:r>
    </w:p>
  </w:endnote>
  <w:endnote w:type="continuationNotice" w:id="1">
    <w:p w14:paraId="3278D8ED" w14:textId="77777777" w:rsidR="000570E8" w:rsidRDefault="000570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165AA" w14:textId="77777777" w:rsidR="000570E8" w:rsidRDefault="000570E8" w:rsidP="00684328">
      <w:r>
        <w:separator/>
      </w:r>
    </w:p>
  </w:footnote>
  <w:footnote w:type="continuationSeparator" w:id="0">
    <w:p w14:paraId="06EBF61A" w14:textId="77777777" w:rsidR="000570E8" w:rsidRDefault="000570E8" w:rsidP="00684328">
      <w:r>
        <w:continuationSeparator/>
      </w:r>
    </w:p>
  </w:footnote>
  <w:footnote w:type="continuationNotice" w:id="1">
    <w:p w14:paraId="16AEF621" w14:textId="77777777" w:rsidR="000570E8" w:rsidRDefault="000570E8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20426">
    <w:abstractNumId w:val="1"/>
  </w:num>
  <w:num w:numId="2" w16cid:durableId="1593129164">
    <w:abstractNumId w:val="0"/>
  </w:num>
  <w:num w:numId="3" w16cid:durableId="21369199">
    <w:abstractNumId w:val="2"/>
  </w:num>
  <w:num w:numId="4" w16cid:durableId="777717985">
    <w:abstractNumId w:val="3"/>
  </w:num>
  <w:num w:numId="5" w16cid:durableId="106371494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I Arnoth">
    <w15:presenceInfo w15:providerId="AD" w15:userId="S::EARNOTH@MITRE.ORG::6a19d543-3516-4ad0-ad82-7312d9ebe363"/>
  </w15:person>
  <w15:person w15:author="Arnoth, Eric I">
    <w15:presenceInfo w15:providerId="AD" w15:userId="S::EARNOTH@MITRE.ORG::6a19d543-3516-4ad0-ad82-7312d9ebe363"/>
  </w15:person>
  <w15:person w15:author="Muddasar S Ahmed">
    <w15:presenceInfo w15:providerId="AD" w15:userId="S::msahmed@mitre.org::9fc13818-4c7a-4eae-a2bb-41640fefff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3B84"/>
    <w:rsid w:val="0003387A"/>
    <w:rsid w:val="0003460D"/>
    <w:rsid w:val="00036760"/>
    <w:rsid w:val="00046138"/>
    <w:rsid w:val="00047624"/>
    <w:rsid w:val="00050DAF"/>
    <w:rsid w:val="000570E8"/>
    <w:rsid w:val="0007391A"/>
    <w:rsid w:val="00075986"/>
    <w:rsid w:val="000820C2"/>
    <w:rsid w:val="00095BA5"/>
    <w:rsid w:val="000B401D"/>
    <w:rsid w:val="000D64F1"/>
    <w:rsid w:val="000F1C22"/>
    <w:rsid w:val="000F3FE0"/>
    <w:rsid w:val="00102859"/>
    <w:rsid w:val="001036B2"/>
    <w:rsid w:val="001165DD"/>
    <w:rsid w:val="00122B07"/>
    <w:rsid w:val="00146E94"/>
    <w:rsid w:val="00155465"/>
    <w:rsid w:val="0016318E"/>
    <w:rsid w:val="00166765"/>
    <w:rsid w:val="00173869"/>
    <w:rsid w:val="0017483E"/>
    <w:rsid w:val="001A5A73"/>
    <w:rsid w:val="001B0E23"/>
    <w:rsid w:val="001B6C23"/>
    <w:rsid w:val="001D20A4"/>
    <w:rsid w:val="001D4725"/>
    <w:rsid w:val="00213376"/>
    <w:rsid w:val="0021640F"/>
    <w:rsid w:val="002304E9"/>
    <w:rsid w:val="00234776"/>
    <w:rsid w:val="0024470B"/>
    <w:rsid w:val="00247B2A"/>
    <w:rsid w:val="00252A9A"/>
    <w:rsid w:val="00256765"/>
    <w:rsid w:val="00261A52"/>
    <w:rsid w:val="00292CCB"/>
    <w:rsid w:val="00294FFC"/>
    <w:rsid w:val="00297622"/>
    <w:rsid w:val="002A0C56"/>
    <w:rsid w:val="002B03B3"/>
    <w:rsid w:val="002B0434"/>
    <w:rsid w:val="002C3F37"/>
    <w:rsid w:val="002F3081"/>
    <w:rsid w:val="002F3684"/>
    <w:rsid w:val="0030258D"/>
    <w:rsid w:val="003332A6"/>
    <w:rsid w:val="00334BE4"/>
    <w:rsid w:val="00342DF6"/>
    <w:rsid w:val="00344E77"/>
    <w:rsid w:val="00356215"/>
    <w:rsid w:val="00381CAA"/>
    <w:rsid w:val="003C184C"/>
    <w:rsid w:val="003D6861"/>
    <w:rsid w:val="003F4A2F"/>
    <w:rsid w:val="00400AB5"/>
    <w:rsid w:val="004017FA"/>
    <w:rsid w:val="00402818"/>
    <w:rsid w:val="00402DA4"/>
    <w:rsid w:val="00431AD0"/>
    <w:rsid w:val="00446E1E"/>
    <w:rsid w:val="00462E9D"/>
    <w:rsid w:val="00483DE2"/>
    <w:rsid w:val="00495FD7"/>
    <w:rsid w:val="004A3076"/>
    <w:rsid w:val="004A4582"/>
    <w:rsid w:val="004A66DA"/>
    <w:rsid w:val="004A76DF"/>
    <w:rsid w:val="004C48B1"/>
    <w:rsid w:val="004C71F3"/>
    <w:rsid w:val="004D0503"/>
    <w:rsid w:val="004D178C"/>
    <w:rsid w:val="004E68DA"/>
    <w:rsid w:val="00500BEB"/>
    <w:rsid w:val="005044B9"/>
    <w:rsid w:val="00506230"/>
    <w:rsid w:val="005071A3"/>
    <w:rsid w:val="00521C31"/>
    <w:rsid w:val="00534FB0"/>
    <w:rsid w:val="00543ACB"/>
    <w:rsid w:val="005522E2"/>
    <w:rsid w:val="00555BAB"/>
    <w:rsid w:val="005561EE"/>
    <w:rsid w:val="00563136"/>
    <w:rsid w:val="00567BC0"/>
    <w:rsid w:val="0058328E"/>
    <w:rsid w:val="005867A3"/>
    <w:rsid w:val="00594C66"/>
    <w:rsid w:val="00595F29"/>
    <w:rsid w:val="00596254"/>
    <w:rsid w:val="00597C17"/>
    <w:rsid w:val="005C20B9"/>
    <w:rsid w:val="005E4F5A"/>
    <w:rsid w:val="0061115D"/>
    <w:rsid w:val="00614601"/>
    <w:rsid w:val="0061635D"/>
    <w:rsid w:val="006276C3"/>
    <w:rsid w:val="0063186E"/>
    <w:rsid w:val="00641720"/>
    <w:rsid w:val="0064279D"/>
    <w:rsid w:val="00642EA0"/>
    <w:rsid w:val="00651E89"/>
    <w:rsid w:val="00654FCF"/>
    <w:rsid w:val="00655C5B"/>
    <w:rsid w:val="00660D47"/>
    <w:rsid w:val="0066113C"/>
    <w:rsid w:val="006651CD"/>
    <w:rsid w:val="00680BAC"/>
    <w:rsid w:val="00683CA7"/>
    <w:rsid w:val="00684328"/>
    <w:rsid w:val="006A76AA"/>
    <w:rsid w:val="006B7115"/>
    <w:rsid w:val="006C3194"/>
    <w:rsid w:val="006D7732"/>
    <w:rsid w:val="006E12AB"/>
    <w:rsid w:val="006E2F2D"/>
    <w:rsid w:val="006E7D7B"/>
    <w:rsid w:val="006F4FA3"/>
    <w:rsid w:val="007001DA"/>
    <w:rsid w:val="00711A2D"/>
    <w:rsid w:val="0071530B"/>
    <w:rsid w:val="007273BE"/>
    <w:rsid w:val="0073644D"/>
    <w:rsid w:val="00742C55"/>
    <w:rsid w:val="00782684"/>
    <w:rsid w:val="007B4FD3"/>
    <w:rsid w:val="007B5448"/>
    <w:rsid w:val="007C087F"/>
    <w:rsid w:val="007C2601"/>
    <w:rsid w:val="007C6E0D"/>
    <w:rsid w:val="007E323A"/>
    <w:rsid w:val="007E5079"/>
    <w:rsid w:val="00800210"/>
    <w:rsid w:val="00802AEF"/>
    <w:rsid w:val="00804D03"/>
    <w:rsid w:val="0082392D"/>
    <w:rsid w:val="008245F3"/>
    <w:rsid w:val="00844A7F"/>
    <w:rsid w:val="00853725"/>
    <w:rsid w:val="008604CF"/>
    <w:rsid w:val="0086343B"/>
    <w:rsid w:val="00864421"/>
    <w:rsid w:val="00882829"/>
    <w:rsid w:val="008A2FE1"/>
    <w:rsid w:val="008B1867"/>
    <w:rsid w:val="008B5F90"/>
    <w:rsid w:val="008C2D94"/>
    <w:rsid w:val="008C47D0"/>
    <w:rsid w:val="008D4473"/>
    <w:rsid w:val="008E2CA2"/>
    <w:rsid w:val="008E5149"/>
    <w:rsid w:val="0090158D"/>
    <w:rsid w:val="00901A3F"/>
    <w:rsid w:val="00915B4E"/>
    <w:rsid w:val="00917049"/>
    <w:rsid w:val="00922A49"/>
    <w:rsid w:val="00926A04"/>
    <w:rsid w:val="00930673"/>
    <w:rsid w:val="00935BFC"/>
    <w:rsid w:val="00943D98"/>
    <w:rsid w:val="00950B69"/>
    <w:rsid w:val="009758AB"/>
    <w:rsid w:val="009831CD"/>
    <w:rsid w:val="009833CC"/>
    <w:rsid w:val="009921B4"/>
    <w:rsid w:val="009A351F"/>
    <w:rsid w:val="009A3E22"/>
    <w:rsid w:val="009A60F4"/>
    <w:rsid w:val="009A647D"/>
    <w:rsid w:val="009C2D05"/>
    <w:rsid w:val="009C528B"/>
    <w:rsid w:val="009D4C07"/>
    <w:rsid w:val="009F4A04"/>
    <w:rsid w:val="00A02679"/>
    <w:rsid w:val="00A15063"/>
    <w:rsid w:val="00A151F0"/>
    <w:rsid w:val="00A24811"/>
    <w:rsid w:val="00A43BE7"/>
    <w:rsid w:val="00A61C28"/>
    <w:rsid w:val="00A6505C"/>
    <w:rsid w:val="00A87268"/>
    <w:rsid w:val="00A878DA"/>
    <w:rsid w:val="00A94926"/>
    <w:rsid w:val="00AA28A4"/>
    <w:rsid w:val="00AB004E"/>
    <w:rsid w:val="00AB3B8D"/>
    <w:rsid w:val="00AB5E23"/>
    <w:rsid w:val="00AF06DC"/>
    <w:rsid w:val="00AF2A1B"/>
    <w:rsid w:val="00B119A9"/>
    <w:rsid w:val="00B147F1"/>
    <w:rsid w:val="00B16654"/>
    <w:rsid w:val="00B204B6"/>
    <w:rsid w:val="00B45D0F"/>
    <w:rsid w:val="00B60CC3"/>
    <w:rsid w:val="00B626C7"/>
    <w:rsid w:val="00B64733"/>
    <w:rsid w:val="00B71B9D"/>
    <w:rsid w:val="00B87055"/>
    <w:rsid w:val="00B92366"/>
    <w:rsid w:val="00B97986"/>
    <w:rsid w:val="00BA02E2"/>
    <w:rsid w:val="00BA2D65"/>
    <w:rsid w:val="00BA7BC6"/>
    <w:rsid w:val="00BB0650"/>
    <w:rsid w:val="00BB5BAC"/>
    <w:rsid w:val="00BC7E10"/>
    <w:rsid w:val="00BE61CA"/>
    <w:rsid w:val="00C1246D"/>
    <w:rsid w:val="00C22712"/>
    <w:rsid w:val="00C52BD7"/>
    <w:rsid w:val="00C605AB"/>
    <w:rsid w:val="00C72FF5"/>
    <w:rsid w:val="00C76AB1"/>
    <w:rsid w:val="00C9758F"/>
    <w:rsid w:val="00CA13AC"/>
    <w:rsid w:val="00CA147E"/>
    <w:rsid w:val="00CA5290"/>
    <w:rsid w:val="00CB73D0"/>
    <w:rsid w:val="00CC217C"/>
    <w:rsid w:val="00CD0C2A"/>
    <w:rsid w:val="00CD2657"/>
    <w:rsid w:val="00CD337C"/>
    <w:rsid w:val="00CD4E5A"/>
    <w:rsid w:val="00CE4191"/>
    <w:rsid w:val="00D129C6"/>
    <w:rsid w:val="00D12B5F"/>
    <w:rsid w:val="00D2209F"/>
    <w:rsid w:val="00D22237"/>
    <w:rsid w:val="00D24AD7"/>
    <w:rsid w:val="00D507C3"/>
    <w:rsid w:val="00D52A4E"/>
    <w:rsid w:val="00D6279E"/>
    <w:rsid w:val="00D65606"/>
    <w:rsid w:val="00D7138A"/>
    <w:rsid w:val="00D82DBF"/>
    <w:rsid w:val="00D83453"/>
    <w:rsid w:val="00D90F56"/>
    <w:rsid w:val="00D977F8"/>
    <w:rsid w:val="00DA1E92"/>
    <w:rsid w:val="00DA7D53"/>
    <w:rsid w:val="00DD0F97"/>
    <w:rsid w:val="00DD2C17"/>
    <w:rsid w:val="00DD680E"/>
    <w:rsid w:val="00DF00DF"/>
    <w:rsid w:val="00E1076A"/>
    <w:rsid w:val="00E147A6"/>
    <w:rsid w:val="00E33E61"/>
    <w:rsid w:val="00E3402C"/>
    <w:rsid w:val="00E410E7"/>
    <w:rsid w:val="00E41EC7"/>
    <w:rsid w:val="00E44921"/>
    <w:rsid w:val="00E46C36"/>
    <w:rsid w:val="00E53BBB"/>
    <w:rsid w:val="00E55926"/>
    <w:rsid w:val="00E7144D"/>
    <w:rsid w:val="00E771D2"/>
    <w:rsid w:val="00E82A78"/>
    <w:rsid w:val="00E858AD"/>
    <w:rsid w:val="00E85D5F"/>
    <w:rsid w:val="00E87705"/>
    <w:rsid w:val="00EA2E67"/>
    <w:rsid w:val="00EB3406"/>
    <w:rsid w:val="00EB45B4"/>
    <w:rsid w:val="00EB6DC6"/>
    <w:rsid w:val="00EB7E7E"/>
    <w:rsid w:val="00EC20A3"/>
    <w:rsid w:val="00EC789A"/>
    <w:rsid w:val="00ED6603"/>
    <w:rsid w:val="00EE476F"/>
    <w:rsid w:val="00EF10E8"/>
    <w:rsid w:val="00F04C7F"/>
    <w:rsid w:val="00F149D8"/>
    <w:rsid w:val="00F1771F"/>
    <w:rsid w:val="00F236E6"/>
    <w:rsid w:val="00F236F9"/>
    <w:rsid w:val="00F406A5"/>
    <w:rsid w:val="00F44117"/>
    <w:rsid w:val="00F468DF"/>
    <w:rsid w:val="00F67BD1"/>
    <w:rsid w:val="00F75C35"/>
    <w:rsid w:val="00F81578"/>
    <w:rsid w:val="00F84DE1"/>
    <w:rsid w:val="00F977D5"/>
    <w:rsid w:val="00FA28C1"/>
    <w:rsid w:val="00FA6D1A"/>
    <w:rsid w:val="00FA6D94"/>
    <w:rsid w:val="00FC061C"/>
    <w:rsid w:val="00FD0D84"/>
    <w:rsid w:val="00FD3FB6"/>
    <w:rsid w:val="00FD46C5"/>
    <w:rsid w:val="00FF4ECF"/>
    <w:rsid w:val="0272C9E8"/>
    <w:rsid w:val="02DD56C8"/>
    <w:rsid w:val="055343C9"/>
    <w:rsid w:val="0614F78A"/>
    <w:rsid w:val="07561C29"/>
    <w:rsid w:val="0F4A1830"/>
    <w:rsid w:val="121B3D24"/>
    <w:rsid w:val="16410265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50A9D464"/>
    <w:rsid w:val="5986D52C"/>
    <w:rsid w:val="5D6A58E3"/>
    <w:rsid w:val="61FBA80F"/>
    <w:rsid w:val="62BBF70B"/>
    <w:rsid w:val="63D37F8C"/>
    <w:rsid w:val="6487ACDB"/>
    <w:rsid w:val="66BE606F"/>
    <w:rsid w:val="6850B236"/>
    <w:rsid w:val="6956EBA3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A00DB947-363E-44E7-B24F-F11BE557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character" w:styleId="Mention">
    <w:name w:val="Mention"/>
    <w:basedOn w:val="DefaultParagraphFont"/>
    <w:uiPriority w:val="99"/>
    <w:unhideWhenUsed/>
    <w:rsid w:val="003332A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E7A389-79B7-40BB-8E71-EC1504BE8C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Links>
    <vt:vector size="30" baseType="variant">
      <vt:variant>
        <vt:i4>7602215</vt:i4>
      </vt:variant>
      <vt:variant>
        <vt:i4>3</vt:i4>
      </vt:variant>
      <vt:variant>
        <vt:i4>0</vt:i4>
      </vt:variant>
      <vt:variant>
        <vt:i4>5</vt:i4>
      </vt:variant>
      <vt:variant>
        <vt:lpwstr>https://docs.docker.com/engine/security/trust/</vt:lpwstr>
      </vt:variant>
      <vt:variant>
        <vt:lpwstr/>
      </vt:variant>
      <vt:variant>
        <vt:i4>2424953</vt:i4>
      </vt:variant>
      <vt:variant>
        <vt:i4>0</vt:i4>
      </vt:variant>
      <vt:variant>
        <vt:i4>0</vt:i4>
      </vt:variant>
      <vt:variant>
        <vt:i4>5</vt:i4>
      </vt:variant>
      <vt:variant>
        <vt:lpwstr>https://www.enisa.europa.eu/publications/enisa-threat-landscape-report-for-5g-networks/</vt:lpwstr>
      </vt:variant>
      <vt:variant>
        <vt:lpwstr/>
      </vt:variant>
      <vt:variant>
        <vt:i4>1245235</vt:i4>
      </vt:variant>
      <vt:variant>
        <vt:i4>6</vt:i4>
      </vt:variant>
      <vt:variant>
        <vt:i4>0</vt:i4>
      </vt:variant>
      <vt:variant>
        <vt:i4>5</vt:i4>
      </vt:variant>
      <vt:variant>
        <vt:lpwstr>mailto:MSAHMED@MITRE.ORG</vt:lpwstr>
      </vt:variant>
      <vt:variant>
        <vt:lpwstr/>
      </vt:variant>
      <vt:variant>
        <vt:i4>393270</vt:i4>
      </vt:variant>
      <vt:variant>
        <vt:i4>3</vt:i4>
      </vt:variant>
      <vt:variant>
        <vt:i4>0</vt:i4>
      </vt:variant>
      <vt:variant>
        <vt:i4>5</vt:i4>
      </vt:variant>
      <vt:variant>
        <vt:lpwstr>mailto:earnoth@mitre.org</vt:lpwstr>
      </vt:variant>
      <vt:variant>
        <vt:lpwstr/>
      </vt:variant>
      <vt:variant>
        <vt:i4>1245235</vt:i4>
      </vt:variant>
      <vt:variant>
        <vt:i4>0</vt:i4>
      </vt:variant>
      <vt:variant>
        <vt:i4>0</vt:i4>
      </vt:variant>
      <vt:variant>
        <vt:i4>5</vt:i4>
      </vt:variant>
      <vt:variant>
        <vt:lpwstr>mailto:msahmed@mitre.org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I Arnoth</cp:lastModifiedBy>
  <cp:revision>66</cp:revision>
  <dcterms:created xsi:type="dcterms:W3CDTF">2022-02-14T01:41:00Z</dcterms:created>
  <dcterms:modified xsi:type="dcterms:W3CDTF">2023-01-11T14:19:00Z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