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B727E" w:rsidR="4B0E0084" w:rsidP="003B727E" w:rsidRDefault="00364BD2" w14:paraId="5E840E73" w14:textId="28AE67ED">
      <w:pPr>
        <w:rPr>
          <w:rFonts w:ascii="Arial" w:hAnsi="Arial" w:eastAsia="Arial" w:cs="Arial"/>
          <w:sz w:val="48"/>
          <w:szCs w:val="48"/>
        </w:rPr>
      </w:pPr>
      <w:r w:rsidRPr="00364BD2">
        <w:rPr>
          <w:rFonts w:ascii="Arial" w:hAnsi="Arial" w:eastAsia="Arial" w:cs="Arial"/>
          <w:sz w:val="44"/>
          <w:szCs w:val="44"/>
        </w:rPr>
        <w:t>T</w:t>
      </w:r>
      <w:r w:rsidR="002F6B64">
        <w:rPr>
          <w:rFonts w:ascii="Arial" w:hAnsi="Arial" w:eastAsia="Arial" w:cs="Arial"/>
          <w:sz w:val="44"/>
          <w:szCs w:val="44"/>
        </w:rPr>
        <w:t>1588</w:t>
      </w:r>
      <w:r w:rsidRPr="00364BD2">
        <w:rPr>
          <w:rFonts w:ascii="Arial" w:hAnsi="Arial" w:eastAsia="Arial" w:cs="Arial"/>
          <w:sz w:val="44"/>
          <w:szCs w:val="44"/>
        </w:rPr>
        <w:t xml:space="preserve"> </w:t>
      </w:r>
      <w:r w:rsidR="002F6B64">
        <w:rPr>
          <w:rFonts w:ascii="Arial" w:hAnsi="Arial" w:eastAsia="Arial" w:cs="Arial"/>
          <w:sz w:val="44"/>
          <w:szCs w:val="44"/>
        </w:rPr>
        <w:t>IMSI Catcher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:rsidTr="006E2F2D" w14:paraId="49CC7FB9" w14:textId="144AD337">
        <w:trPr>
          <w:trHeight w:val="287"/>
        </w:trPr>
        <w:tc>
          <w:tcPr>
            <w:tcW w:w="1869" w:type="dxa"/>
          </w:tcPr>
          <w:p w:rsidRPr="00660D47" w:rsidR="006E2F2D" w:rsidP="50A9D464" w:rsidRDefault="006E2F2D" w14:paraId="4D9B58BC" w14:textId="11E13C7C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:rsidRPr="00660D47" w:rsidR="006E2F2D" w:rsidP="50A9D464" w:rsidRDefault="006E2F2D" w14:paraId="5BA7F452" w14:textId="3C0A4754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:rsidRPr="00660D47" w:rsidR="006E2F2D" w:rsidP="50A9D464" w:rsidRDefault="00AA28A4" w14:paraId="5554C754" w14:textId="0A228276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:rsidRPr="00660D47" w:rsidR="006E2F2D" w:rsidP="50A9D464" w:rsidRDefault="00AA28A4" w14:paraId="306FBDAE" w14:textId="1BEE5115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</w:t>
            </w:r>
            <w:r w:rsidR="006E2F2D">
              <w:rPr>
                <w:rFonts w:ascii="Arial" w:hAnsi="Arial" w:eastAsia="Arial" w:cs="Arial"/>
                <w:sz w:val="22"/>
                <w:szCs w:val="22"/>
              </w:rPr>
              <w:t>roposed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:rsidR="006E2F2D" w:rsidP="50A9D464" w:rsidRDefault="00654FCF" w14:paraId="1595B1A3" w14:textId="479B5B09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Final text</w:t>
            </w:r>
          </w:p>
        </w:tc>
      </w:tr>
      <w:tr w:rsidR="006E2F2D" w:rsidTr="006E2F2D" w14:paraId="70C088EB" w14:textId="000E6876">
        <w:tc>
          <w:tcPr>
            <w:tcW w:w="1869" w:type="dxa"/>
          </w:tcPr>
          <w:p w:rsidRPr="00660D47" w:rsidR="006E2F2D" w:rsidP="50A9D464" w:rsidRDefault="006E2F2D" w14:paraId="454CA8EF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:rsidRPr="00660D47" w:rsidR="006E2F2D" w:rsidP="50A9D464" w:rsidRDefault="006E2F2D" w14:paraId="28F9B2AA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:rsidRPr="00660D47" w:rsidR="006E2F2D" w:rsidP="50A9D464" w:rsidRDefault="006E2F2D" w14:paraId="0E47F56F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:rsidRPr="00660D47" w:rsidR="006E2F2D" w:rsidP="50A9D464" w:rsidRDefault="006E2F2D" w14:paraId="799F5659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Pr="00660D47" w:rsidR="006E2F2D" w:rsidP="50A9D464" w:rsidRDefault="006E2F2D" w14:paraId="43CA349C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006E2F2D" w:rsidTr="006E2F2D" w14:paraId="1839E18B" w14:textId="669EE38F">
        <w:tc>
          <w:tcPr>
            <w:tcW w:w="1869" w:type="dxa"/>
          </w:tcPr>
          <w:p w:rsidRPr="00660D47" w:rsidR="006E2F2D" w:rsidP="50A9D464" w:rsidRDefault="006E2F2D" w14:paraId="2551917D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:rsidRPr="00660D47" w:rsidR="006E2F2D" w:rsidP="50A9D464" w:rsidRDefault="006E2F2D" w14:paraId="45473476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:rsidRPr="00660D47" w:rsidR="006E2F2D" w:rsidP="50A9D464" w:rsidRDefault="006E2F2D" w14:paraId="57B47AB7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:rsidRPr="00660D47" w:rsidR="006E2F2D" w:rsidP="50A9D464" w:rsidRDefault="006E2F2D" w14:paraId="41D4B53E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:rsidRPr="00660D47" w:rsidR="006E2F2D" w:rsidP="50A9D464" w:rsidRDefault="006E2F2D" w14:paraId="788CD231" w14:textId="77777777">
            <w:pPr>
              <w:spacing w:before="120" w:after="120"/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p w:rsidR="006E12AB" w:rsidP="00E410E7" w:rsidRDefault="006E12AB" w14:paraId="1EEE8CBC" w14:textId="77777777">
      <w:pPr>
        <w:rPr>
          <w:rFonts w:ascii="Arial" w:hAnsi="Arial" w:eastAsia="Arial" w:cs="Arial"/>
        </w:rPr>
      </w:pPr>
    </w:p>
    <w:p w:rsidRPr="002F6B64" w:rsidR="002F6B64" w:rsidP="002F6B64" w:rsidRDefault="00E410E7" w14:paraId="54F68EA5" w14:textId="0AFFAC16">
      <w:pPr>
        <w:rPr>
          <w:rFonts w:ascii="Arial" w:hAnsi="Arial" w:eastAsia="Arial" w:cs="Arial"/>
        </w:rPr>
      </w:pPr>
      <w:r w:rsidRPr="0F4A1830">
        <w:rPr>
          <w:rFonts w:ascii="Arial" w:hAnsi="Arial" w:eastAsia="Arial" w:cs="Arial"/>
        </w:rPr>
        <w:t xml:space="preserve">Description: </w:t>
      </w:r>
      <w:r w:rsidR="002F6B64">
        <w:rPr>
          <w:rFonts w:ascii="Arial" w:hAnsi="Arial" w:eastAsia="Arial" w:cs="Arial"/>
        </w:rPr>
        <w:t>A</w:t>
      </w:r>
      <w:r w:rsidR="004E0C22">
        <w:rPr>
          <w:rFonts w:ascii="Arial" w:hAnsi="Arial" w:eastAsia="Arial" w:cs="Arial"/>
        </w:rPr>
        <w:t>n a</w:t>
      </w:r>
      <w:r w:rsidR="002F6B64">
        <w:rPr>
          <w:rFonts w:ascii="Arial" w:hAnsi="Arial" w:eastAsia="Arial" w:cs="Arial"/>
        </w:rPr>
        <w:t xml:space="preserve">dversary may buy, </w:t>
      </w:r>
      <w:r w:rsidR="004E0C22">
        <w:rPr>
          <w:rFonts w:ascii="Arial" w:hAnsi="Arial" w:eastAsia="Arial" w:cs="Arial"/>
        </w:rPr>
        <w:t>build,</w:t>
      </w:r>
      <w:r w:rsidR="002F6B64">
        <w:rPr>
          <w:rFonts w:ascii="Arial" w:hAnsi="Arial" w:eastAsia="Arial" w:cs="Arial"/>
        </w:rPr>
        <w:t xml:space="preserve"> or steal </w:t>
      </w:r>
      <w:r w:rsidRPr="002F6B64" w:rsidR="002F6B64">
        <w:rPr>
          <w:rFonts w:ascii="Arial" w:hAnsi="Arial" w:eastAsia="Arial" w:cs="Arial"/>
        </w:rPr>
        <w:t>International Mobile Subscriber Identity</w:t>
      </w:r>
      <w:r w:rsidR="002F6B64">
        <w:rPr>
          <w:rFonts w:ascii="Arial" w:hAnsi="Arial" w:eastAsia="Arial" w:cs="Arial"/>
        </w:rPr>
        <w:t xml:space="preserve"> (IMSI) catcher to capture </w:t>
      </w:r>
      <w:r w:rsidRPr="002F6B64" w:rsidR="002F6B64">
        <w:rPr>
          <w:rFonts w:ascii="Arial" w:hAnsi="Arial" w:eastAsia="Arial" w:cs="Arial"/>
        </w:rPr>
        <w:t xml:space="preserve">IMSI numbers from nearby phones </w:t>
      </w:r>
      <w:r w:rsidR="002F6B64">
        <w:rPr>
          <w:rFonts w:ascii="Arial" w:hAnsi="Arial" w:eastAsia="Arial" w:cs="Arial"/>
        </w:rPr>
        <w:t>in a target area.</w:t>
      </w:r>
    </w:p>
    <w:p w:rsidR="00EE019D" w:rsidP="002F6B64" w:rsidRDefault="00EE019D" w14:paraId="70DE04F0" w14:textId="7626AA91">
      <w:pPr>
        <w:rPr>
          <w:rFonts w:ascii="Arial" w:hAnsi="Arial" w:eastAsia="Arial" w:cs="Arial"/>
        </w:rPr>
      </w:pPr>
    </w:p>
    <w:p w:rsidR="004E0C22" w:rsidP="002F6B64" w:rsidRDefault="004E0C22" w14:paraId="446A790F" w14:textId="5AECA25E" w14:noSpellErr="1">
      <w:pPr>
        <w:rPr>
          <w:rFonts w:ascii="Arial" w:hAnsi="Arial" w:eastAsia="Arial" w:cs="Arial"/>
        </w:rPr>
      </w:pPr>
      <w:r w:rsidRPr="4A77AE98" w:rsidR="004E0C22">
        <w:rPr>
          <w:rFonts w:ascii="Arial" w:hAnsi="Arial" w:eastAsia="Arial" w:cs="Arial"/>
        </w:rPr>
        <w:t xml:space="preserve">IMSI catchers are very similar to fake base stations but may not have full capabilities of the base station. IMSI Catcher terms has been traditionally associated with </w:t>
      </w:r>
      <w:r w:rsidRPr="4A77AE98" w:rsidR="00F4475F">
        <w:rPr>
          <w:rFonts w:ascii="Arial" w:hAnsi="Arial" w:eastAsia="Arial" w:cs="Arial"/>
        </w:rPr>
        <w:t xml:space="preserve">UE </w:t>
      </w:r>
      <w:r w:rsidRPr="4A77AE98" w:rsidR="004E0C22">
        <w:rPr>
          <w:rFonts w:ascii="Arial" w:hAnsi="Arial" w:eastAsia="Arial" w:cs="Arial"/>
        </w:rPr>
        <w:t>identity catching or location identification.  Adversary may buy</w:t>
      </w:r>
      <w:r w:rsidRPr="4A77AE98" w:rsidR="00F4475F">
        <w:rPr>
          <w:rFonts w:ascii="Arial" w:hAnsi="Arial" w:eastAsia="Arial" w:cs="Arial"/>
        </w:rPr>
        <w:t xml:space="preserve"> an</w:t>
      </w:r>
      <w:r w:rsidRPr="4A77AE98" w:rsidR="004E0C22">
        <w:rPr>
          <w:rFonts w:ascii="Arial" w:hAnsi="Arial" w:eastAsia="Arial" w:cs="Arial"/>
        </w:rPr>
        <w:t xml:space="preserve"> IMSI Catcher from legitimate vendors selling products or build one with open</w:t>
      </w:r>
      <w:ins w:author="M. Vanderveen" w:date="2022-06-23T14:47:00Z" w:id="2019885392">
        <w:r w:rsidRPr="4A77AE98" w:rsidR="00F4475F">
          <w:rPr>
            <w:rFonts w:ascii="Arial" w:hAnsi="Arial" w:eastAsia="Arial" w:cs="Arial"/>
          </w:rPr>
          <w:t>-</w:t>
        </w:r>
      </w:ins>
      <w:r w:rsidRPr="4A77AE98" w:rsidR="004E0C22">
        <w:rPr>
          <w:rFonts w:ascii="Arial" w:hAnsi="Arial" w:eastAsia="Arial" w:cs="Arial"/>
        </w:rPr>
        <w:t>source code and generic radio transceivers. Open</w:t>
      </w:r>
      <w:r w:rsidRPr="4A77AE98" w:rsidR="00F4475F">
        <w:rPr>
          <w:rFonts w:ascii="Arial" w:hAnsi="Arial" w:eastAsia="Arial" w:cs="Arial"/>
        </w:rPr>
        <w:t>-</w:t>
      </w:r>
      <w:r w:rsidRPr="4A77AE98" w:rsidR="004E0C22">
        <w:rPr>
          <w:rFonts w:ascii="Arial" w:hAnsi="Arial" w:eastAsia="Arial" w:cs="Arial"/>
        </w:rPr>
        <w:t xml:space="preserve">source code for software defined radio, or RAN test equipment, or simulators can be modified to create </w:t>
      </w:r>
      <w:r w:rsidRPr="4A77AE98" w:rsidR="002351A1">
        <w:rPr>
          <w:rFonts w:ascii="Arial" w:hAnsi="Arial" w:eastAsia="Arial" w:cs="Arial"/>
        </w:rPr>
        <w:t xml:space="preserve">an </w:t>
      </w:r>
      <w:r w:rsidRPr="4A77AE98" w:rsidR="004E0C22">
        <w:rPr>
          <w:rFonts w:ascii="Arial" w:hAnsi="Arial" w:eastAsia="Arial" w:cs="Arial"/>
        </w:rPr>
        <w:t>IMSI catcher</w:t>
      </w:r>
      <w:r w:rsidRPr="4A77AE98" w:rsidR="002351A1">
        <w:rPr>
          <w:rFonts w:ascii="Arial" w:hAnsi="Arial" w:eastAsia="Arial" w:cs="Arial"/>
        </w:rPr>
        <w:t>.</w:t>
      </w:r>
    </w:p>
    <w:p w:rsidR="002F6B64" w:rsidP="00873A53" w:rsidRDefault="002F6B64" w14:paraId="58CA3E81" w14:textId="77777777">
      <w:pPr>
        <w:rPr>
          <w:rFonts w:ascii="Arial" w:hAnsi="Arial" w:eastAsia="Arial" w:cs="Arial"/>
        </w:rPr>
      </w:pPr>
    </w:p>
    <w:p w:rsidRPr="009C2D05" w:rsidR="00873A53" w:rsidP="00873A53" w:rsidRDefault="00873A53" w14:paraId="0D2B7EF8" w14:textId="31BA7293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Labelling:</w:t>
      </w:r>
    </w:p>
    <w:p w:rsidRPr="009C2D05" w:rsidR="00873A53" w:rsidP="00873A53" w:rsidRDefault="00873A53" w14:paraId="58B2B819" w14:textId="77777777">
      <w:pPr>
        <w:pStyle w:val="ListParagraph"/>
        <w:numPr>
          <w:ilvl w:val="0"/>
          <w:numId w:val="4"/>
        </w:numPr>
        <w:rPr>
          <w:rFonts w:ascii="Arial" w:hAnsi="Arial" w:eastAsia="Arial" w:cs="Arial"/>
          <w:lang w:val="fr-FR"/>
        </w:rPr>
      </w:pPr>
      <w:r w:rsidRPr="009C2D05">
        <w:rPr>
          <w:rFonts w:ascii="Arial" w:hAnsi="Arial" w:eastAsia="Arial" w:cs="Arial"/>
        </w:rPr>
        <w:t>Sub-</w:t>
      </w:r>
      <w:r>
        <w:rPr>
          <w:rFonts w:ascii="Arial" w:hAnsi="Arial" w:eastAsia="Arial" w:cs="Arial"/>
        </w:rPr>
        <w:t>t</w:t>
      </w:r>
      <w:r w:rsidRPr="009C2D05">
        <w:rPr>
          <w:rFonts w:ascii="Arial" w:hAnsi="Arial" w:eastAsia="Arial" w:cs="Arial"/>
        </w:rPr>
        <w:t>echnique(s)</w:t>
      </w:r>
      <w:r>
        <w:rPr>
          <w:rFonts w:ascii="Arial" w:hAnsi="Arial" w:eastAsia="Arial" w:cs="Arial"/>
        </w:rPr>
        <w:t>:</w:t>
      </w:r>
      <w:r w:rsidRPr="009C2D05"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lang w:val="fr-FR"/>
        </w:rPr>
        <w:t>N/A</w:t>
      </w:r>
    </w:p>
    <w:p w:rsidRPr="009C2D05" w:rsidR="00873A53" w:rsidP="00873A53" w:rsidRDefault="00873A53" w14:paraId="5B4D8646" w14:textId="4C877F6C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Applicable Tactics:  </w:t>
      </w:r>
      <w:r w:rsidR="002F6B64">
        <w:rPr>
          <w:rFonts w:ascii="Arial" w:hAnsi="Arial" w:eastAsia="Arial" w:cs="Arial"/>
        </w:rPr>
        <w:t>Resource Development</w:t>
      </w:r>
    </w:p>
    <w:p w:rsidRPr="009C2D05" w:rsidR="00873A53" w:rsidP="00873A53" w:rsidRDefault="00873A53" w14:paraId="48251A8C" w14:textId="77777777">
      <w:pPr>
        <w:rPr>
          <w:rFonts w:ascii="Arial" w:hAnsi="Arial" w:eastAsia="Arial" w:cs="Arial"/>
        </w:rPr>
      </w:pPr>
    </w:p>
    <w:p w:rsidRPr="009C2D05" w:rsidR="00873A53" w:rsidP="00873A53" w:rsidRDefault="00873A53" w14:paraId="52785502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Metadata:</w:t>
      </w:r>
      <w:r>
        <w:rPr>
          <w:rFonts w:ascii="Arial" w:hAnsi="Arial" w:eastAsia="Arial" w:cs="Arial"/>
        </w:rPr>
        <w:t xml:space="preserve"> </w:t>
      </w:r>
    </w:p>
    <w:p w:rsidRPr="006C3194" w:rsidR="00873A53" w:rsidP="00873A53" w:rsidRDefault="00873A53" w14:paraId="6D6219FF" w14:textId="776C101A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560BB9">
        <w:rPr>
          <w:rFonts w:ascii="Arial" w:hAnsi="Arial" w:eastAsia="Arial" w:cs="Arial"/>
        </w:rPr>
        <w:t>Architecture</w:t>
      </w:r>
      <w:r>
        <w:rPr>
          <w:rFonts w:ascii="Arial" w:hAnsi="Arial" w:eastAsia="Arial" w:cs="Arial"/>
        </w:rPr>
        <w:t xml:space="preserve"> Segment</w:t>
      </w:r>
      <w:r w:rsidRPr="006C3194">
        <w:rPr>
          <w:rFonts w:ascii="Arial" w:hAnsi="Arial" w:eastAsia="Arial" w:cs="Arial"/>
        </w:rPr>
        <w:t xml:space="preserve">: </w:t>
      </w:r>
      <w:r w:rsidR="004E0C22">
        <w:rPr>
          <w:rFonts w:ascii="Arial" w:hAnsi="Arial" w:eastAsia="Arial" w:cs="Arial"/>
        </w:rPr>
        <w:t>RAN, UE</w:t>
      </w:r>
    </w:p>
    <w:p w:rsidRPr="00DA1E92" w:rsidR="00873A53" w:rsidP="00873A53" w:rsidRDefault="00873A53" w14:paraId="678C3788" w14:textId="3AF33ADB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DA1E92">
        <w:rPr>
          <w:rFonts w:ascii="Arial" w:hAnsi="Arial" w:eastAsia="Arial" w:cs="Arial"/>
        </w:rPr>
        <w:t xml:space="preserve">Platforms: </w:t>
      </w:r>
      <w:r w:rsidR="004E0C22">
        <w:rPr>
          <w:rFonts w:ascii="Arial" w:hAnsi="Arial" w:eastAsia="Arial" w:cs="Arial"/>
        </w:rPr>
        <w:t>RAN</w:t>
      </w:r>
      <w:r>
        <w:rPr>
          <w:rFonts w:ascii="Arial" w:hAnsi="Arial" w:eastAsia="Arial" w:cs="Arial"/>
        </w:rPr>
        <w:t xml:space="preserve"> </w:t>
      </w:r>
    </w:p>
    <w:p w:rsidRPr="009C2D05" w:rsidR="00873A53" w:rsidP="00873A53" w:rsidRDefault="00873A53" w14:paraId="093B4BD4" w14:textId="2F001412">
      <w:pPr>
        <w:pStyle w:val="ListParagraph"/>
        <w:numPr>
          <w:ilvl w:val="0"/>
          <w:numId w:val="4"/>
        </w:numPr>
        <w:rPr>
          <w:rFonts w:ascii="Arial" w:hAnsi="Arial" w:eastAsia="Arial" w:cs="Arial"/>
          <w:lang w:val="fr-FR"/>
        </w:rPr>
      </w:pPr>
      <w:r>
        <w:rPr>
          <w:rFonts w:ascii="Arial" w:hAnsi="Arial" w:eastAsia="Arial" w:cs="Arial"/>
          <w:lang w:val="fr-FR"/>
        </w:rPr>
        <w:t xml:space="preserve">Access type </w:t>
      </w:r>
      <w:r w:rsidR="00AC56F0">
        <w:rPr>
          <w:rFonts w:ascii="Arial" w:hAnsi="Arial" w:eastAsia="Arial" w:cs="Arial"/>
        </w:rPr>
        <w:t>required</w:t>
      </w:r>
      <w:r w:rsidR="00AC56F0">
        <w:rPr>
          <w:rFonts w:ascii="Arial" w:hAnsi="Arial" w:eastAsia="Arial" w:cs="Arial"/>
          <w:lang w:val="fr-FR"/>
        </w:rPr>
        <w:t xml:space="preserve"> :</w:t>
      </w:r>
      <w:r>
        <w:rPr>
          <w:rFonts w:ascii="Arial" w:hAnsi="Arial" w:eastAsia="Arial" w:cs="Arial"/>
          <w:lang w:val="fr-FR"/>
        </w:rPr>
        <w:t xml:space="preserve"> </w:t>
      </w:r>
      <w:r w:rsidR="004E0C22">
        <w:rPr>
          <w:rFonts w:ascii="Arial" w:hAnsi="Arial" w:eastAsia="Arial" w:cs="Arial"/>
        </w:rPr>
        <w:t>N/A</w:t>
      </w:r>
    </w:p>
    <w:p w:rsidR="00873A53" w:rsidP="00873A53" w:rsidRDefault="00873A53" w14:paraId="42D8BB50" w14:textId="77777777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283557">
        <w:rPr>
          <w:rFonts w:ascii="Arial" w:hAnsi="Arial" w:eastAsia="Arial" w:cs="Arial"/>
        </w:rPr>
        <w:t xml:space="preserve">Data Sources:  </w:t>
      </w:r>
    </w:p>
    <w:p w:rsidRPr="00283557" w:rsidR="00873A53" w:rsidP="00873A53" w:rsidRDefault="00873A53" w14:paraId="0F96C7DA" w14:textId="77777777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00283557">
        <w:rPr>
          <w:rFonts w:ascii="Arial" w:hAnsi="Arial" w:eastAsia="Arial" w:cs="Arial"/>
        </w:rPr>
        <w:t>Theoretical/</w:t>
      </w:r>
      <w:r>
        <w:rPr>
          <w:rFonts w:ascii="Arial" w:hAnsi="Arial" w:eastAsia="Arial" w:cs="Arial"/>
        </w:rPr>
        <w:t>Proof of Concept/</w:t>
      </w:r>
      <w:r w:rsidRPr="00283557">
        <w:rPr>
          <w:rFonts w:ascii="Arial" w:hAnsi="Arial" w:eastAsia="Arial" w:cs="Arial"/>
        </w:rPr>
        <w:t xml:space="preserve">Observed: Theoretical </w:t>
      </w:r>
    </w:p>
    <w:p w:rsidR="00873A53" w:rsidP="00396428" w:rsidRDefault="00873A53" w14:paraId="48C01D29" w14:textId="77777777">
      <w:pPr>
        <w:rPr>
          <w:rFonts w:ascii="Arial" w:hAnsi="Arial" w:eastAsia="Arial" w:cs="Arial"/>
        </w:rPr>
      </w:pPr>
    </w:p>
    <w:p w:rsidR="00893A60" w:rsidP="00893A60" w:rsidRDefault="00893A60" w14:paraId="07F03E82" w14:textId="77777777">
      <w:pPr>
        <w:rPr>
          <w:rFonts w:ascii="Arial" w:hAnsi="Arial" w:eastAsia="Arial" w:cs="Arial"/>
        </w:rPr>
      </w:pPr>
      <w:r w:rsidRPr="3D5F6992">
        <w:rPr>
          <w:rFonts w:ascii="Arial" w:hAnsi="Arial" w:eastAsia="Arial" w:cs="Arial"/>
        </w:rPr>
        <w:t>Procedure Examples:</w:t>
      </w:r>
    </w:p>
    <w:p w:rsidRPr="009C2D05" w:rsidR="00893A60" w:rsidP="00893A60" w:rsidRDefault="00893A60" w14:paraId="269AA99D" w14:textId="77777777">
      <w:pPr>
        <w:rPr>
          <w:rFonts w:ascii="Arial" w:hAnsi="Arial" w:eastAsia="Arial" w:cs="Arial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893A60" w:rsidTr="004E0C22" w14:paraId="6C9D051B" w14:textId="77777777">
        <w:tc>
          <w:tcPr>
            <w:tcW w:w="4680" w:type="dxa"/>
          </w:tcPr>
          <w:p w:rsidRPr="009C2D05" w:rsidR="00893A60" w:rsidP="00B34642" w:rsidRDefault="00893A60" w14:paraId="1669C235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:rsidRPr="009C2D05" w:rsidR="00893A60" w:rsidP="00B34642" w:rsidRDefault="00893A60" w14:paraId="724C1A62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893A60" w:rsidTr="004E0C22" w14:paraId="799AFD71" w14:textId="77777777">
        <w:tc>
          <w:tcPr>
            <w:tcW w:w="4680" w:type="dxa"/>
          </w:tcPr>
          <w:p w:rsidRPr="009C2D05" w:rsidR="00893A60" w:rsidP="00B34642" w:rsidRDefault="00893A60" w14:paraId="5ED9BF0A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Specific example if known</w:t>
            </w:r>
          </w:p>
          <w:p w:rsidRPr="009C2D05" w:rsidR="00893A60" w:rsidP="00B34642" w:rsidRDefault="00893A60" w14:paraId="6282C191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Pr="009C2D05" w:rsidR="00893A60" w:rsidP="00B34642" w:rsidRDefault="00893A60" w14:paraId="4D48B6D6" w14:textId="77777777">
            <w:pPr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 or a notional example</w:t>
            </w:r>
          </w:p>
        </w:tc>
      </w:tr>
      <w:tr w:rsidRPr="009C2D05" w:rsidR="004E0C22" w:rsidTr="004E0C22" w14:paraId="5E21C7E5" w14:textId="77777777">
        <w:tc>
          <w:tcPr>
            <w:tcW w:w="4680" w:type="dxa"/>
          </w:tcPr>
          <w:p w:rsidRPr="002351A1" w:rsidR="004E0C22" w:rsidP="00B34642" w:rsidRDefault="004E0C22" w14:paraId="230666FE" w14:textId="780A20FB">
            <w:pPr>
              <w:rPr>
                <w:rFonts w:asciiTheme="minorHAnsi" w:hAnsiTheme="minorHAnsi" w:eastAsiaTheme="minorHAnsi" w:cstheme="minorBidi"/>
              </w:rPr>
            </w:pPr>
          </w:p>
        </w:tc>
        <w:tc>
          <w:tcPr>
            <w:tcW w:w="4680" w:type="dxa"/>
          </w:tcPr>
          <w:p w:rsidRPr="002351A1" w:rsidR="004E0C22" w:rsidP="00B34642" w:rsidRDefault="004E0C22" w14:paraId="47A9F4D1" w14:textId="02A1DD0E">
            <w:pPr>
              <w:rPr>
                <w:rFonts w:asciiTheme="minorHAnsi" w:hAnsiTheme="minorHAnsi" w:eastAsiaTheme="minorHAnsi" w:cstheme="minorBidi"/>
              </w:rPr>
            </w:pPr>
          </w:p>
        </w:tc>
      </w:tr>
    </w:tbl>
    <w:p w:rsidRPr="009C2D05" w:rsidR="00893A60" w:rsidP="00893A60" w:rsidRDefault="00893A60" w14:paraId="27907FA1" w14:textId="77777777">
      <w:pPr>
        <w:rPr>
          <w:rFonts w:ascii="Arial" w:hAnsi="Arial" w:eastAsia="Arial" w:cs="Arial"/>
        </w:rPr>
      </w:pPr>
    </w:p>
    <w:p w:rsidRPr="009C2D05" w:rsidR="00893A60" w:rsidP="00893A60" w:rsidRDefault="00893A60" w14:paraId="6D7D1A07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893A60" w:rsidTr="00B34642" w14:paraId="43AC6523" w14:textId="77777777">
        <w:tc>
          <w:tcPr>
            <w:tcW w:w="4680" w:type="dxa"/>
          </w:tcPr>
          <w:p w:rsidRPr="009C2D05" w:rsidR="00893A60" w:rsidP="00B34642" w:rsidRDefault="00893A60" w14:paraId="735C76E0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:rsidRPr="009C2D05" w:rsidR="00893A60" w:rsidP="00B34642" w:rsidRDefault="00893A60" w14:paraId="3D4964CA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Use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893A60" w:rsidTr="00B34642" w14:paraId="1A801D99" w14:textId="77777777">
        <w:tc>
          <w:tcPr>
            <w:tcW w:w="4680" w:type="dxa"/>
          </w:tcPr>
          <w:p w:rsidRPr="009C2D05" w:rsidR="00893A60" w:rsidP="00B34642" w:rsidRDefault="00893A60" w14:paraId="47B0BBB1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893A60" w:rsidP="00B34642" w:rsidRDefault="00893A60" w14:paraId="621D562E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Short description of potential mitigations.</w:t>
            </w:r>
          </w:p>
        </w:tc>
      </w:tr>
      <w:tr w:rsidRPr="009C2D05" w:rsidR="002351A1" w:rsidTr="00B34642" w14:paraId="2501CE0F" w14:textId="77777777">
        <w:tc>
          <w:tcPr>
            <w:tcW w:w="4680" w:type="dxa"/>
          </w:tcPr>
          <w:p w:rsidRPr="00963B4B" w:rsidR="002351A1" w:rsidP="00B34642" w:rsidRDefault="002351A1" w14:paraId="77FAE1F5" w14:textId="5BDB8D29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00B34642">
              <w:rPr>
                <w:rFonts w:ascii="Arial" w:hAnsi="Arial" w:cs="Arial"/>
                <w:sz w:val="16"/>
                <w:szCs w:val="16"/>
              </w:rPr>
              <w:t>M1056</w:t>
            </w:r>
          </w:p>
        </w:tc>
        <w:tc>
          <w:tcPr>
            <w:tcW w:w="4680" w:type="dxa"/>
          </w:tcPr>
          <w:p w:rsidRPr="00963B4B" w:rsidR="002351A1" w:rsidP="00B34642" w:rsidRDefault="002351A1" w14:paraId="6EBB5D93" w14:textId="7C017E9A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63B4B">
              <w:rPr>
                <w:rFonts w:ascii="Arial" w:hAnsi="Arial" w:cs="Arial"/>
                <w:color w:val="39434C"/>
                <w:sz w:val="16"/>
                <w:szCs w:val="16"/>
                <w:shd w:val="clear" w:color="auto" w:fill="FFFFFF"/>
              </w:rPr>
              <w:t xml:space="preserve">This technique cannot be easily mitigated with preventive controls since it is based on behaviors performed outside of the scope of </w:t>
            </w:r>
            <w:ins w:author="M. Vanderveen" w:date="2022-06-23T14:48:00Z" w:id="4">
              <w:r w:rsidR="00712EC3">
                <w:rPr>
                  <w:rFonts w:ascii="Arial" w:hAnsi="Arial" w:cs="Arial"/>
                  <w:color w:val="39434C"/>
                  <w:sz w:val="16"/>
                  <w:szCs w:val="16"/>
                  <w:shd w:val="clear" w:color="auto" w:fill="FFFFFF"/>
                </w:rPr>
                <w:t xml:space="preserve">the mobile network operator </w:t>
              </w:r>
            </w:ins>
            <w:del w:author="M. Vanderveen" w:date="2022-06-23T14:48:00Z" w:id="5">
              <w:r w:rsidRPr="00963B4B" w:rsidDel="00712EC3">
                <w:rPr>
                  <w:rFonts w:ascii="Arial" w:hAnsi="Arial" w:cs="Arial"/>
                  <w:color w:val="39434C"/>
                  <w:sz w:val="16"/>
                  <w:szCs w:val="16"/>
                  <w:shd w:val="clear" w:color="auto" w:fill="FFFFFF"/>
                </w:rPr>
                <w:delText>enterpr</w:delText>
              </w:r>
            </w:del>
            <w:del w:author="M. Vanderveen" w:date="2022-06-23T14:47:00Z" w:id="6">
              <w:r w:rsidRPr="00963B4B" w:rsidDel="00712EC3">
                <w:rPr>
                  <w:rFonts w:ascii="Arial" w:hAnsi="Arial" w:cs="Arial"/>
                  <w:color w:val="39434C"/>
                  <w:sz w:val="16"/>
                  <w:szCs w:val="16"/>
                  <w:shd w:val="clear" w:color="auto" w:fill="FFFFFF"/>
                </w:rPr>
                <w:delText>ise defenses and controls</w:delText>
              </w:r>
            </w:del>
            <w:r w:rsidRPr="00963B4B">
              <w:rPr>
                <w:rFonts w:ascii="Arial" w:hAnsi="Arial" w:cs="Arial"/>
                <w:color w:val="39434C"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Pr="009C2D05" w:rsidR="00893A60" w:rsidP="00893A60" w:rsidRDefault="00893A60" w14:paraId="50009C81" w14:textId="77777777">
      <w:pPr>
        <w:rPr>
          <w:sz w:val="22"/>
          <w:szCs w:val="22"/>
        </w:rPr>
      </w:pPr>
    </w:p>
    <w:p w:rsidRPr="009C2D05" w:rsidR="00893A60" w:rsidP="00893A60" w:rsidRDefault="00893A60" w14:paraId="4280EC50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893A60" w:rsidTr="00B34642" w14:paraId="06F7C0C5" w14:textId="77777777">
        <w:tc>
          <w:tcPr>
            <w:tcW w:w="4680" w:type="dxa"/>
          </w:tcPr>
          <w:p w:rsidRPr="009C2D05" w:rsidR="00893A60" w:rsidP="00B34642" w:rsidRDefault="00893A60" w14:paraId="66F67EAB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893A60" w:rsidP="00B34642" w:rsidRDefault="00893A60" w14:paraId="19665C83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893A60" w:rsidTr="00B34642" w14:paraId="67AB081E" w14:textId="77777777">
        <w:tc>
          <w:tcPr>
            <w:tcW w:w="4680" w:type="dxa"/>
          </w:tcPr>
          <w:p w:rsidRPr="009C2D05" w:rsidR="00893A60" w:rsidP="00B34642" w:rsidRDefault="00893A60" w14:paraId="69AAFB5D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893A60" w:rsidP="00B34642" w:rsidRDefault="00893A60" w14:paraId="5F7A08A8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Short description of conditions that must be present for technique to be used.</w:t>
            </w:r>
          </w:p>
        </w:tc>
      </w:tr>
      <w:tr w:rsidRPr="009C2D05" w:rsidR="00893A60" w:rsidTr="00B34642" w14:paraId="1464B24A" w14:textId="77777777">
        <w:tc>
          <w:tcPr>
            <w:tcW w:w="4680" w:type="dxa"/>
          </w:tcPr>
          <w:p w:rsidRPr="009C2D05" w:rsidR="00893A60" w:rsidP="00B34642" w:rsidRDefault="00893A60" w14:paraId="2763671A" w14:textId="77777777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Pr="009C2D05" w:rsidR="00893A60" w:rsidP="00B34642" w:rsidRDefault="00893A60" w14:paraId="2B77221E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</w:tbl>
    <w:p w:rsidRPr="009C2D05" w:rsidR="00893A60" w:rsidP="00893A60" w:rsidRDefault="00893A60" w14:paraId="76188F1B" w14:textId="77777777">
      <w:pPr>
        <w:rPr>
          <w:sz w:val="22"/>
          <w:szCs w:val="22"/>
        </w:rPr>
      </w:pPr>
    </w:p>
    <w:p w:rsidRPr="009C2D05" w:rsidR="00893A60" w:rsidP="00893A60" w:rsidRDefault="00893A60" w14:paraId="2736F0ED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893A60" w:rsidTr="00B34642" w14:paraId="672F126E" w14:textId="77777777">
        <w:tc>
          <w:tcPr>
            <w:tcW w:w="4680" w:type="dxa"/>
          </w:tcPr>
          <w:p w:rsidRPr="009C2D05" w:rsidR="00893A60" w:rsidP="00B34642" w:rsidRDefault="00893A60" w14:paraId="01C58027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893A60" w:rsidP="00B34642" w:rsidRDefault="00893A60" w14:paraId="10D219A9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893A60" w:rsidTr="00B34642" w14:paraId="338D81D7" w14:textId="77777777">
        <w:tc>
          <w:tcPr>
            <w:tcW w:w="4680" w:type="dxa"/>
          </w:tcPr>
          <w:p w:rsidRPr="009C2D05" w:rsidR="00893A60" w:rsidP="00B34642" w:rsidRDefault="00893A60" w14:paraId="13E2F2FC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893A60" w:rsidP="00B34642" w:rsidRDefault="00893A60" w14:paraId="04906C0B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272C9E8">
              <w:rPr>
                <w:rFonts w:ascii="Arial" w:hAnsi="Arial" w:eastAsia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</w:tbl>
    <w:p w:rsidRPr="009C2D05" w:rsidR="00893A60" w:rsidP="00893A60" w:rsidRDefault="00893A60" w14:paraId="4F4E5F81" w14:textId="77777777">
      <w:pPr>
        <w:rPr>
          <w:sz w:val="22"/>
          <w:szCs w:val="22"/>
        </w:rPr>
      </w:pPr>
    </w:p>
    <w:p w:rsidRPr="009C2D05" w:rsidR="00893A60" w:rsidP="00893A60" w:rsidRDefault="00893A60" w14:paraId="0CB2CAA8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893A60" w:rsidTr="00B34642" w14:paraId="621FA7A3" w14:textId="77777777">
        <w:tc>
          <w:tcPr>
            <w:tcW w:w="4680" w:type="dxa"/>
          </w:tcPr>
          <w:p w:rsidRPr="009C2D05" w:rsidR="00893A60" w:rsidP="00B34642" w:rsidRDefault="00893A60" w14:paraId="42154CFF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:rsidRPr="009C2D05" w:rsidR="00893A60" w:rsidP="00B34642" w:rsidRDefault="00893A60" w14:paraId="4637B4CB" w14:textId="737A7369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</w:t>
            </w:r>
            <w:r w:rsidR="002351A1">
              <w:rPr>
                <w:rFonts w:ascii="Arial" w:hAnsi="Arial" w:eastAsia="Arial" w:cs="Arial"/>
                <w:b/>
                <w:bCs/>
                <w:sz w:val="22"/>
                <w:szCs w:val="22"/>
              </w:rPr>
              <w:t>tection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893A60" w:rsidTr="00B34642" w14:paraId="762A9654" w14:textId="77777777">
        <w:tc>
          <w:tcPr>
            <w:tcW w:w="4680" w:type="dxa"/>
          </w:tcPr>
          <w:p w:rsidRPr="009C2D05" w:rsidR="00893A60" w:rsidP="00B34642" w:rsidRDefault="00893A60" w14:paraId="736EF486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893A60" w:rsidP="00B34642" w:rsidRDefault="00893A60" w14:paraId="02A7B07E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</w:tbl>
    <w:p w:rsidRPr="009C2D05" w:rsidR="00893A60" w:rsidP="00893A60" w:rsidRDefault="00893A60" w14:paraId="38E21A58" w14:textId="77777777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Pr="009C2D05" w:rsidR="00893A60" w:rsidP="00893A60" w:rsidRDefault="00893A60" w14:paraId="551985D9" w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Pr="009C2D05" w:rsidR="00893A60" w:rsidTr="00B34642" w14:paraId="61F559D0" w14:textId="77777777">
        <w:tc>
          <w:tcPr>
            <w:tcW w:w="4680" w:type="dxa"/>
          </w:tcPr>
          <w:p w:rsidRPr="009C2D05" w:rsidR="00893A60" w:rsidP="00B34642" w:rsidRDefault="00893A60" w14:paraId="4F30B48A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:rsidRPr="009C2D05" w:rsidR="00893A60" w:rsidP="00B34642" w:rsidRDefault="00893A60" w14:paraId="1A8B02C1" w14:textId="77777777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  <w:tr w:rsidRPr="009C2D05" w:rsidR="00893A60" w:rsidTr="00B34642" w14:paraId="634FE428" w14:textId="77777777">
        <w:tc>
          <w:tcPr>
            <w:tcW w:w="4680" w:type="dxa"/>
          </w:tcPr>
          <w:p w:rsidRPr="009C2D05" w:rsidR="00893A60" w:rsidP="00B34642" w:rsidRDefault="00893A60" w14:paraId="1C836724" w14:textId="77777777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:rsidRPr="009C2D05" w:rsidR="00893A60" w:rsidP="00B34642" w:rsidRDefault="00893A60" w14:paraId="78189D1A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  <w:r w:rsidRPr="009C2D05">
              <w:rPr>
                <w:rFonts w:ascii="Arial" w:hAnsi="Arial" w:eastAsia="Arial" w:cs="Arial"/>
                <w:sz w:val="16"/>
                <w:szCs w:val="16"/>
              </w:rPr>
              <w:t xml:space="preserve">Short description of </w:t>
            </w:r>
            <w:r>
              <w:rPr>
                <w:rFonts w:ascii="Arial" w:hAnsi="Arial" w:eastAsia="Arial" w:cs="Arial"/>
                <w:sz w:val="16"/>
                <w:szCs w:val="16"/>
              </w:rPr>
              <w:t>potential capabilities achieved by the technique (e.g. escape from container gives control of the host)</w:t>
            </w:r>
          </w:p>
        </w:tc>
      </w:tr>
      <w:tr w:rsidRPr="009C2D05" w:rsidR="00893A60" w:rsidTr="00B34642" w14:paraId="548B2258" w14:textId="77777777">
        <w:tc>
          <w:tcPr>
            <w:tcW w:w="4680" w:type="dxa"/>
          </w:tcPr>
          <w:p w:rsidRPr="009C2D05" w:rsidR="00893A60" w:rsidP="00B34642" w:rsidRDefault="00893A60" w14:paraId="0AF0BA29" w14:textId="77777777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:rsidRPr="009C2D05" w:rsidR="00893A60" w:rsidP="00B34642" w:rsidRDefault="00893A60" w14:paraId="50227263" w14:textId="77777777"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</w:tbl>
    <w:p w:rsidRPr="009C2D05" w:rsidR="00893A60" w:rsidP="00893A60" w:rsidRDefault="00893A60" w14:paraId="78B176C3" w14:textId="77777777">
      <w:pPr>
        <w:pStyle w:val="paragraph"/>
        <w:spacing w:before="0" w:beforeAutospacing="0" w:after="0" w:afterAutospacing="0"/>
        <w:rPr>
          <w:rFonts w:ascii="Arial" w:hAnsi="Arial" w:eastAsia="Arial" w:cs="Arial"/>
          <w:sz w:val="22"/>
          <w:szCs w:val="22"/>
        </w:rPr>
      </w:pPr>
    </w:p>
    <w:p w:rsidR="00893A60" w:rsidP="00893A60" w:rsidRDefault="00893A60" w14:paraId="4B260D27" w14:textId="77777777">
      <w:pPr>
        <w:rPr>
          <w:rFonts w:ascii="Arial" w:hAnsi="Arial" w:eastAsia="Arial" w:cs="Arial"/>
        </w:rPr>
      </w:pPr>
      <w:r w:rsidRPr="009C2D05">
        <w:rPr>
          <w:rFonts w:ascii="Arial" w:hAnsi="Arial" w:eastAsia="Arial" w:cs="Arial"/>
        </w:rPr>
        <w:t xml:space="preserve">References: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  <w:gridCol w:w="4855"/>
      </w:tblGrid>
      <w:tr w:rsidRPr="00E9179B" w:rsidR="00893A60" w:rsidTr="00B34642" w14:paraId="4CEA55F1" w14:textId="77777777">
        <w:tc>
          <w:tcPr>
            <w:tcW w:w="4495" w:type="dxa"/>
          </w:tcPr>
          <w:p w:rsidRPr="00BE36F7" w:rsidR="00893A60" w:rsidP="00B34642" w:rsidRDefault="00893A60" w14:paraId="0DD363D1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E36F7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4855" w:type="dxa"/>
          </w:tcPr>
          <w:p w:rsidRPr="00BE36F7" w:rsidR="00893A60" w:rsidP="00B34642" w:rsidRDefault="00893A60" w14:paraId="01A909D1" w14:textId="7777777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E36F7">
              <w:rPr>
                <w:rFonts w:ascii="Arial" w:hAnsi="Arial" w:cs="Arial"/>
                <w:b/>
                <w:sz w:val="16"/>
                <w:szCs w:val="16"/>
              </w:rPr>
              <w:t>URL</w:t>
            </w:r>
          </w:p>
        </w:tc>
      </w:tr>
      <w:tr w:rsidRPr="00E9179B" w:rsidR="00893A60" w:rsidTr="00B34642" w14:paraId="0566330E" w14:textId="77777777">
        <w:tc>
          <w:tcPr>
            <w:tcW w:w="4495" w:type="dxa"/>
          </w:tcPr>
          <w:p w:rsidRPr="004E0C22" w:rsidR="004E0C22" w:rsidP="004E0C22" w:rsidRDefault="004E0C22" w14:paraId="4D01B041" w14:textId="77777777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004E0C22">
              <w:rPr>
                <w:rFonts w:ascii="Arial" w:hAnsi="Arial" w:eastAsia="Arial" w:cs="Arial"/>
                <w:sz w:val="16"/>
                <w:szCs w:val="16"/>
              </w:rPr>
              <w:t xml:space="preserve">Adrian </w:t>
            </w:r>
            <w:proofErr w:type="spellStart"/>
            <w:r w:rsidRPr="004E0C22">
              <w:rPr>
                <w:rFonts w:ascii="Arial" w:hAnsi="Arial" w:eastAsia="Arial" w:cs="Arial"/>
                <w:sz w:val="16"/>
                <w:szCs w:val="16"/>
              </w:rPr>
              <w:t>Dabrowski</w:t>
            </w:r>
            <w:proofErr w:type="spellEnd"/>
            <w:r w:rsidRPr="004E0C22">
              <w:rPr>
                <w:rFonts w:ascii="Arial" w:hAnsi="Arial" w:eastAsia="Arial" w:cs="Arial"/>
                <w:sz w:val="16"/>
                <w:szCs w:val="16"/>
              </w:rPr>
              <w:t xml:space="preserve">, Nicola </w:t>
            </w:r>
            <w:proofErr w:type="spellStart"/>
            <w:r w:rsidRPr="004E0C22">
              <w:rPr>
                <w:rFonts w:ascii="Arial" w:hAnsi="Arial" w:eastAsia="Arial" w:cs="Arial"/>
                <w:sz w:val="16"/>
                <w:szCs w:val="16"/>
              </w:rPr>
              <w:t>Pianta</w:t>
            </w:r>
            <w:proofErr w:type="spellEnd"/>
            <w:r w:rsidRPr="004E0C22">
              <w:rPr>
                <w:rFonts w:ascii="Arial" w:hAnsi="Arial" w:eastAsia="Arial" w:cs="Arial"/>
                <w:sz w:val="16"/>
                <w:szCs w:val="16"/>
              </w:rPr>
              <w:t xml:space="preserve">, Thomas </w:t>
            </w:r>
            <w:proofErr w:type="spellStart"/>
            <w:r w:rsidRPr="004E0C22">
              <w:rPr>
                <w:rFonts w:ascii="Arial" w:hAnsi="Arial" w:eastAsia="Arial" w:cs="Arial"/>
                <w:sz w:val="16"/>
                <w:szCs w:val="16"/>
              </w:rPr>
              <w:t>Klepp</w:t>
            </w:r>
            <w:proofErr w:type="spellEnd"/>
            <w:r w:rsidRPr="004E0C22">
              <w:rPr>
                <w:rFonts w:ascii="Arial" w:hAnsi="Arial" w:eastAsia="Arial" w:cs="Arial"/>
                <w:sz w:val="16"/>
                <w:szCs w:val="16"/>
              </w:rPr>
              <w:t xml:space="preserve">, Martin </w:t>
            </w:r>
            <w:proofErr w:type="spellStart"/>
            <w:r w:rsidRPr="004E0C22">
              <w:rPr>
                <w:rFonts w:ascii="Arial" w:hAnsi="Arial" w:eastAsia="Arial" w:cs="Arial"/>
                <w:sz w:val="16"/>
                <w:szCs w:val="16"/>
              </w:rPr>
              <w:t>Mulazzani</w:t>
            </w:r>
            <w:proofErr w:type="spellEnd"/>
            <w:r w:rsidRPr="004E0C22">
              <w:rPr>
                <w:rFonts w:ascii="Arial" w:hAnsi="Arial" w:eastAsia="Arial" w:cs="Arial"/>
                <w:sz w:val="16"/>
                <w:szCs w:val="16"/>
              </w:rPr>
              <w:t xml:space="preserve">, and Edgar </w:t>
            </w:r>
            <w:proofErr w:type="spellStart"/>
            <w:r w:rsidRPr="004E0C22">
              <w:rPr>
                <w:rFonts w:ascii="Arial" w:hAnsi="Arial" w:eastAsia="Arial" w:cs="Arial"/>
                <w:sz w:val="16"/>
                <w:szCs w:val="16"/>
              </w:rPr>
              <w:t>Weippl</w:t>
            </w:r>
            <w:proofErr w:type="spellEnd"/>
            <w:r w:rsidRPr="004E0C22">
              <w:rPr>
                <w:rFonts w:ascii="Arial" w:hAnsi="Arial" w:eastAsia="Arial" w:cs="Arial"/>
                <w:sz w:val="16"/>
                <w:szCs w:val="16"/>
              </w:rPr>
              <w:t>. IMSI-catch me if you can: IMSI-catcher-catchers. In Proceedings of the 30th annual computer security applications Conference, pages 246–255, 2014.</w:t>
            </w:r>
          </w:p>
          <w:p w:rsidRPr="00AB2FEE" w:rsidR="00893A60" w:rsidP="00B34642" w:rsidRDefault="00893A60" w14:paraId="54EFCF2D" w14:textId="4C394B11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855" w:type="dxa"/>
          </w:tcPr>
          <w:p w:rsidRPr="00AB2FEE" w:rsidR="00893A60" w:rsidP="00B34642" w:rsidRDefault="004E0C22" w14:paraId="0EEBC160" w14:textId="1D580F32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004E0C22">
              <w:rPr>
                <w:rFonts w:ascii="Arial" w:hAnsi="Arial" w:eastAsia="Arial" w:cs="Arial"/>
                <w:sz w:val="16"/>
                <w:szCs w:val="16"/>
              </w:rPr>
              <w:t>https://its-wiki.no/images/f/fb/Dabrowski_ISMI_Catch_me_Catchers.pdf</w:t>
            </w:r>
          </w:p>
        </w:tc>
      </w:tr>
      <w:tr w:rsidRPr="00E9179B" w:rsidR="004E0C22" w:rsidTr="00B34642" w14:paraId="03A8F3C2" w14:textId="77777777">
        <w:tc>
          <w:tcPr>
            <w:tcW w:w="4495" w:type="dxa"/>
          </w:tcPr>
          <w:p w:rsidRPr="004E0C22" w:rsidR="004E0C22" w:rsidP="004E0C22" w:rsidRDefault="004E0C22" w14:paraId="2927AE28" w14:textId="5779F21E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00963B4B">
              <w:rPr>
                <w:rFonts w:ascii="Arial" w:hAnsi="Arial" w:eastAsia="Arial" w:cs="Arial"/>
                <w:sz w:val="16"/>
                <w:szCs w:val="16"/>
              </w:rPr>
              <w:t xml:space="preserve">Ravishankar </w:t>
            </w:r>
            <w:proofErr w:type="spellStart"/>
            <w:r w:rsidRPr="00963B4B">
              <w:rPr>
                <w:rFonts w:ascii="Arial" w:hAnsi="Arial" w:eastAsia="Arial" w:cs="Arial"/>
                <w:sz w:val="16"/>
                <w:szCs w:val="16"/>
              </w:rPr>
              <w:t>Borgaonkar</w:t>
            </w:r>
            <w:proofErr w:type="spellEnd"/>
            <w:r>
              <w:rPr>
                <w:rFonts w:ascii="Arial" w:hAnsi="Arial" w:eastAsia="Arial" w:cs="Arial"/>
                <w:sz w:val="16"/>
                <w:szCs w:val="16"/>
              </w:rPr>
              <w:t xml:space="preserve">, </w:t>
            </w:r>
            <w:r w:rsidRPr="004E0C22"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 w:rsidRPr="00963B4B">
              <w:rPr>
                <w:rFonts w:ascii="Arial" w:hAnsi="Arial" w:eastAsia="Arial" w:cs="Arial"/>
                <w:sz w:val="16"/>
                <w:szCs w:val="16"/>
              </w:rPr>
              <w:t>Altaf Shaik</w:t>
            </w:r>
            <w:r w:rsidRPr="004E0C22">
              <w:rPr>
                <w:rFonts w:ascii="Arial" w:hAnsi="Arial" w:eastAsia="Arial" w:cs="Arial"/>
                <w:sz w:val="16"/>
                <w:szCs w:val="16"/>
              </w:rPr>
              <w:t> </w:t>
            </w:r>
            <w:r>
              <w:rPr>
                <w:rFonts w:ascii="Arial" w:hAnsi="Arial" w:eastAsia="Arial" w:cs="Arial"/>
                <w:sz w:val="16"/>
                <w:szCs w:val="16"/>
              </w:rPr>
              <w:t>, 5</w:t>
            </w:r>
            <w:r w:rsidRPr="004E0C22">
              <w:rPr>
                <w:rFonts w:ascii="Arial" w:hAnsi="Arial" w:eastAsia="Arial" w:cs="Arial"/>
                <w:sz w:val="16"/>
                <w:szCs w:val="16"/>
              </w:rPr>
              <w:t>G IMSI Catchers Mirage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eastAsia="Arial" w:cs="Arial"/>
                <w:sz w:val="16"/>
                <w:szCs w:val="16"/>
              </w:rPr>
              <w:t>Balckhat</w:t>
            </w:r>
            <w:proofErr w:type="spellEnd"/>
            <w:r>
              <w:rPr>
                <w:rFonts w:ascii="Arial" w:hAnsi="Arial" w:eastAsia="Arial" w:cs="Arial"/>
                <w:sz w:val="16"/>
                <w:szCs w:val="16"/>
              </w:rPr>
              <w:t xml:space="preserve"> USA Conference 2021</w:t>
            </w:r>
          </w:p>
          <w:p w:rsidRPr="004E0C22" w:rsidR="004E0C22" w:rsidP="004E0C22" w:rsidRDefault="004E0C22" w14:paraId="6EFA6B51" w14:textId="77777777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855" w:type="dxa"/>
          </w:tcPr>
          <w:p w:rsidRPr="004E0C22" w:rsidR="004E0C22" w:rsidP="00B34642" w:rsidRDefault="004E0C22" w14:paraId="17F3EBC7" w14:textId="2B246A61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004E0C22">
              <w:rPr>
                <w:rFonts w:ascii="Arial" w:hAnsi="Arial" w:eastAsia="Arial" w:cs="Arial"/>
                <w:sz w:val="16"/>
                <w:szCs w:val="16"/>
              </w:rPr>
              <w:t>https://blackhat.com/us-21/briefings/schedule/#g-imsi-catchers-mirage-23538</w:t>
            </w:r>
          </w:p>
        </w:tc>
      </w:tr>
      <w:tr w:rsidRPr="004E0C22" w:rsidR="004E0C22" w:rsidTr="00B34642" w14:paraId="7AFBB7C8" w14:textId="77777777">
        <w:tc>
          <w:tcPr>
            <w:tcW w:w="4495" w:type="dxa"/>
          </w:tcPr>
          <w:p w:rsidRPr="004E0C22" w:rsidR="004E0C22" w:rsidP="004E0C22" w:rsidRDefault="004E0C22" w14:paraId="4B801599" w14:textId="7E202D21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004E0C22">
              <w:rPr>
                <w:rFonts w:ascii="Arial" w:hAnsi="Arial" w:eastAsia="Arial" w:cs="Arial"/>
                <w:sz w:val="16"/>
                <w:szCs w:val="16"/>
              </w:rPr>
              <w:t>HOW COPS CAN SECRETLY TRACK YOUR PHONE, The Intercept, online article, July 31, 2021.  Accessed 6/22/2022</w:t>
            </w:r>
          </w:p>
          <w:p w:rsidRPr="004E0C22" w:rsidR="004E0C22" w:rsidP="004E0C22" w:rsidRDefault="004E0C22" w14:paraId="3FF44748" w14:textId="77777777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4855" w:type="dxa"/>
          </w:tcPr>
          <w:p w:rsidRPr="004E0C22" w:rsidR="004E0C22" w:rsidP="00B34642" w:rsidRDefault="004E0C22" w14:paraId="195F603D" w14:textId="6A80CA30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004E0C22">
              <w:rPr>
                <w:rFonts w:ascii="Arial" w:hAnsi="Arial" w:eastAsia="Arial" w:cs="Arial"/>
                <w:sz w:val="16"/>
                <w:szCs w:val="16"/>
              </w:rPr>
              <w:t>https://theintercept.com/2020/07/31/protests-surveillance-stingrays-dirtboxes-phone-tracking/</w:t>
            </w:r>
          </w:p>
        </w:tc>
      </w:tr>
      <w:tr w:rsidRPr="004E0C22" w:rsidR="004E0C22" w:rsidTr="00B34642" w14:paraId="05C1C81D" w14:textId="77777777">
        <w:tc>
          <w:tcPr>
            <w:tcW w:w="4495" w:type="dxa"/>
          </w:tcPr>
          <w:p w:rsidRPr="00D554E4" w:rsidR="004E0C22" w:rsidP="00D554E4" w:rsidRDefault="00D554E4" w14:paraId="451B55C1" w14:textId="3E68D651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554E4"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  <w:t>A Knight,</w:t>
            </w:r>
            <w:r w:rsidRPr="00D554E4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Brier &amp; Thorn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, </w:t>
            </w:r>
            <w:r w:rsidRPr="00D554E4"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  <w:t xml:space="preserve">Hacking GSM: Building a Rogue Base Station to Hack Cellular Devices, </w:t>
            </w:r>
            <w:r>
              <w:rPr>
                <w:rFonts w:ascii="Arial" w:hAnsi="Arial" w:eastAsia="Arial" w:cs="Arial"/>
                <w:color w:val="000000" w:themeColor="text1"/>
                <w:sz w:val="16"/>
                <w:szCs w:val="16"/>
              </w:rPr>
              <w:t>Online Article.  Accessed 6/22/2022</w:t>
            </w:r>
          </w:p>
        </w:tc>
        <w:tc>
          <w:tcPr>
            <w:tcW w:w="4855" w:type="dxa"/>
          </w:tcPr>
          <w:p w:rsidRPr="004E0C22" w:rsidR="004E0C22" w:rsidP="00B34642" w:rsidRDefault="00D554E4" w14:paraId="44B5992A" w14:textId="5808E1E7">
            <w:pPr>
              <w:spacing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 w:rsidRPr="00D554E4">
              <w:rPr>
                <w:rFonts w:ascii="Arial" w:hAnsi="Arial" w:eastAsia="Arial" w:cs="Arial"/>
                <w:sz w:val="16"/>
                <w:szCs w:val="16"/>
              </w:rPr>
              <w:t>https://www.brierandthorn.com/post/hacking-gsm-building-a-rogue-base-station-to-hack-cellular-devices</w:t>
            </w:r>
          </w:p>
        </w:tc>
      </w:tr>
    </w:tbl>
    <w:p w:rsidRPr="009C2D05" w:rsidR="005211C3" w:rsidP="00ED515E" w:rsidRDefault="005211C3" w14:paraId="7D1696F4" w14:textId="77777777">
      <w:pPr>
        <w:rPr>
          <w:sz w:val="22"/>
          <w:szCs w:val="22"/>
        </w:rPr>
      </w:pPr>
    </w:p>
    <w:sectPr w:rsidRPr="009C2D05" w:rsidR="005211C3" w:rsidSect="00020259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2EFB" w:rsidP="00684328" w:rsidRDefault="003B2EFB" w14:paraId="3A771501" w14:textId="77777777">
      <w:r>
        <w:separator/>
      </w:r>
    </w:p>
  </w:endnote>
  <w:endnote w:type="continuationSeparator" w:id="0">
    <w:p w:rsidR="003B2EFB" w:rsidP="00684328" w:rsidRDefault="003B2EFB" w14:paraId="577DF434" w14:textId="77777777">
      <w:r>
        <w:continuationSeparator/>
      </w:r>
    </w:p>
  </w:endnote>
  <w:endnote w:type="continuationNotice" w:id="1">
    <w:p w:rsidR="003B2EFB" w:rsidRDefault="003B2EFB" w14:paraId="3DB577D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4328" w:rsidP="00684328" w:rsidRDefault="00684328" w14:paraId="7C6AE0A6" w14:textId="7C1CE4DF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2EFB" w:rsidP="00684328" w:rsidRDefault="003B2EFB" w14:paraId="13A1201E" w14:textId="77777777">
      <w:r>
        <w:separator/>
      </w:r>
    </w:p>
  </w:footnote>
  <w:footnote w:type="continuationSeparator" w:id="0">
    <w:p w:rsidR="003B2EFB" w:rsidP="00684328" w:rsidRDefault="003B2EFB" w14:paraId="3BC60019" w14:textId="77777777">
      <w:r>
        <w:continuationSeparator/>
      </w:r>
    </w:p>
  </w:footnote>
  <w:footnote w:type="continuationNotice" w:id="1">
    <w:p w:rsidR="003B2EFB" w:rsidRDefault="003B2EFB" w14:paraId="04D5950C" w14:textId="77777777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7293E97"/>
    <w:multiLevelType w:val="hybridMultilevel"/>
    <w:tmpl w:val="BDD2B1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5D7CE3"/>
    <w:multiLevelType w:val="hybridMultilevel"/>
    <w:tmpl w:val="D77EA18C"/>
    <w:lvl w:ilvl="0" w:tplc="7C8EB3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29B4D02"/>
    <w:multiLevelType w:val="hybridMultilevel"/>
    <w:tmpl w:val="EE9C5F7A"/>
    <w:lvl w:ilvl="0" w:tplc="D41CCB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B40CF"/>
    <w:multiLevelType w:val="hybridMultilevel"/>
    <w:tmpl w:val="128A97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66730D"/>
    <w:multiLevelType w:val="hybridMultilevel"/>
    <w:tmpl w:val="9D125E46"/>
    <w:lvl w:ilvl="0" w:tplc="9CC232E4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31907930">
    <w:abstractNumId w:val="2"/>
  </w:num>
  <w:num w:numId="2" w16cid:durableId="1688023415">
    <w:abstractNumId w:val="1"/>
  </w:num>
  <w:num w:numId="3" w16cid:durableId="1922912124">
    <w:abstractNumId w:val="7"/>
  </w:num>
  <w:num w:numId="4" w16cid:durableId="238492033">
    <w:abstractNumId w:val="9"/>
  </w:num>
  <w:num w:numId="5" w16cid:durableId="1028334407">
    <w:abstractNumId w:val="10"/>
  </w:num>
  <w:num w:numId="6" w16cid:durableId="1968391652">
    <w:abstractNumId w:val="0"/>
  </w:num>
  <w:num w:numId="7" w16cid:durableId="1161191700">
    <w:abstractNumId w:val="4"/>
  </w:num>
  <w:num w:numId="8" w16cid:durableId="2135444624">
    <w:abstractNumId w:val="3"/>
  </w:num>
  <w:num w:numId="9" w16cid:durableId="1365247846">
    <w:abstractNumId w:val="8"/>
  </w:num>
  <w:num w:numId="10" w16cid:durableId="212740698">
    <w:abstractNumId w:val="6"/>
  </w:num>
  <w:num w:numId="11" w16cid:durableId="21331996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dirty"/>
  <w:trackRevisions w:val="tru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44A5"/>
    <w:rsid w:val="00012812"/>
    <w:rsid w:val="00013A69"/>
    <w:rsid w:val="000160C5"/>
    <w:rsid w:val="00016A5C"/>
    <w:rsid w:val="00020259"/>
    <w:rsid w:val="000227C6"/>
    <w:rsid w:val="000235EF"/>
    <w:rsid w:val="00023B84"/>
    <w:rsid w:val="0003387A"/>
    <w:rsid w:val="0003460D"/>
    <w:rsid w:val="00036760"/>
    <w:rsid w:val="00046138"/>
    <w:rsid w:val="00047624"/>
    <w:rsid w:val="00050DAF"/>
    <w:rsid w:val="0006251D"/>
    <w:rsid w:val="00070C5B"/>
    <w:rsid w:val="0007391A"/>
    <w:rsid w:val="000820C2"/>
    <w:rsid w:val="00091DDF"/>
    <w:rsid w:val="0009587C"/>
    <w:rsid w:val="00095BA5"/>
    <w:rsid w:val="000A055F"/>
    <w:rsid w:val="000B401D"/>
    <w:rsid w:val="000C36BD"/>
    <w:rsid w:val="000D4FFB"/>
    <w:rsid w:val="000F1C22"/>
    <w:rsid w:val="000F3FE0"/>
    <w:rsid w:val="00102859"/>
    <w:rsid w:val="00102999"/>
    <w:rsid w:val="001036B2"/>
    <w:rsid w:val="00105FDD"/>
    <w:rsid w:val="00122B07"/>
    <w:rsid w:val="001364A1"/>
    <w:rsid w:val="00146E94"/>
    <w:rsid w:val="00166765"/>
    <w:rsid w:val="0017483E"/>
    <w:rsid w:val="0019483A"/>
    <w:rsid w:val="001A5A73"/>
    <w:rsid w:val="001B0E66"/>
    <w:rsid w:val="001B20C9"/>
    <w:rsid w:val="001B6C23"/>
    <w:rsid w:val="001D107E"/>
    <w:rsid w:val="001D4725"/>
    <w:rsid w:val="001E3C1B"/>
    <w:rsid w:val="00211120"/>
    <w:rsid w:val="00213376"/>
    <w:rsid w:val="0021640F"/>
    <w:rsid w:val="002304E9"/>
    <w:rsid w:val="00234776"/>
    <w:rsid w:val="002351A1"/>
    <w:rsid w:val="00236025"/>
    <w:rsid w:val="002439C3"/>
    <w:rsid w:val="0024470B"/>
    <w:rsid w:val="00247B2A"/>
    <w:rsid w:val="002574F0"/>
    <w:rsid w:val="00261A52"/>
    <w:rsid w:val="0027306B"/>
    <w:rsid w:val="00293311"/>
    <w:rsid w:val="00294FFC"/>
    <w:rsid w:val="002A0C56"/>
    <w:rsid w:val="002A2C37"/>
    <w:rsid w:val="002B03B3"/>
    <w:rsid w:val="002B0434"/>
    <w:rsid w:val="002B26BD"/>
    <w:rsid w:val="002B3B7E"/>
    <w:rsid w:val="002C3F37"/>
    <w:rsid w:val="002D5F59"/>
    <w:rsid w:val="002D6812"/>
    <w:rsid w:val="002F3081"/>
    <w:rsid w:val="002F3684"/>
    <w:rsid w:val="002F6B64"/>
    <w:rsid w:val="0030258D"/>
    <w:rsid w:val="003031ED"/>
    <w:rsid w:val="00305015"/>
    <w:rsid w:val="00315B29"/>
    <w:rsid w:val="00326379"/>
    <w:rsid w:val="00334BE4"/>
    <w:rsid w:val="00335DF2"/>
    <w:rsid w:val="003402C5"/>
    <w:rsid w:val="00342DF6"/>
    <w:rsid w:val="00344E77"/>
    <w:rsid w:val="00364BD2"/>
    <w:rsid w:val="00377692"/>
    <w:rsid w:val="003844FA"/>
    <w:rsid w:val="00396428"/>
    <w:rsid w:val="003979EA"/>
    <w:rsid w:val="003B2EFB"/>
    <w:rsid w:val="003B727E"/>
    <w:rsid w:val="003C184C"/>
    <w:rsid w:val="003C6AC0"/>
    <w:rsid w:val="003D6861"/>
    <w:rsid w:val="003E459C"/>
    <w:rsid w:val="003F11D7"/>
    <w:rsid w:val="003F4A2F"/>
    <w:rsid w:val="003F7DEE"/>
    <w:rsid w:val="00400AB5"/>
    <w:rsid w:val="004017FA"/>
    <w:rsid w:val="00402818"/>
    <w:rsid w:val="00402DA4"/>
    <w:rsid w:val="00403D31"/>
    <w:rsid w:val="00446E1E"/>
    <w:rsid w:val="00451DF6"/>
    <w:rsid w:val="004528D8"/>
    <w:rsid w:val="00462E9D"/>
    <w:rsid w:val="00467896"/>
    <w:rsid w:val="00480C5D"/>
    <w:rsid w:val="00483DE2"/>
    <w:rsid w:val="00495FD7"/>
    <w:rsid w:val="004A3076"/>
    <w:rsid w:val="004A4582"/>
    <w:rsid w:val="004A76DF"/>
    <w:rsid w:val="004C48B1"/>
    <w:rsid w:val="004C69A4"/>
    <w:rsid w:val="004C71F3"/>
    <w:rsid w:val="004D0503"/>
    <w:rsid w:val="004E0C22"/>
    <w:rsid w:val="004E68DA"/>
    <w:rsid w:val="00502859"/>
    <w:rsid w:val="00504033"/>
    <w:rsid w:val="005044B9"/>
    <w:rsid w:val="00506230"/>
    <w:rsid w:val="005071A3"/>
    <w:rsid w:val="00511A3E"/>
    <w:rsid w:val="005211C3"/>
    <w:rsid w:val="005218EE"/>
    <w:rsid w:val="00521C31"/>
    <w:rsid w:val="00534FB0"/>
    <w:rsid w:val="00543ACB"/>
    <w:rsid w:val="0054458C"/>
    <w:rsid w:val="005522E2"/>
    <w:rsid w:val="00553151"/>
    <w:rsid w:val="00554AD1"/>
    <w:rsid w:val="005561EE"/>
    <w:rsid w:val="00563136"/>
    <w:rsid w:val="00567BC0"/>
    <w:rsid w:val="005725C9"/>
    <w:rsid w:val="005753AD"/>
    <w:rsid w:val="00580E27"/>
    <w:rsid w:val="0058328E"/>
    <w:rsid w:val="00583550"/>
    <w:rsid w:val="00594C66"/>
    <w:rsid w:val="00595F29"/>
    <w:rsid w:val="00596254"/>
    <w:rsid w:val="00597C17"/>
    <w:rsid w:val="005B3531"/>
    <w:rsid w:val="005B4E3D"/>
    <w:rsid w:val="005C20B9"/>
    <w:rsid w:val="006068CF"/>
    <w:rsid w:val="0061115D"/>
    <w:rsid w:val="00614601"/>
    <w:rsid w:val="0061635D"/>
    <w:rsid w:val="00616C4E"/>
    <w:rsid w:val="0062500E"/>
    <w:rsid w:val="006276C3"/>
    <w:rsid w:val="00634C1C"/>
    <w:rsid w:val="00635A7C"/>
    <w:rsid w:val="00641720"/>
    <w:rsid w:val="0064279D"/>
    <w:rsid w:val="00642EA0"/>
    <w:rsid w:val="00651E89"/>
    <w:rsid w:val="00654FCF"/>
    <w:rsid w:val="00655C5B"/>
    <w:rsid w:val="00660D47"/>
    <w:rsid w:val="0066113C"/>
    <w:rsid w:val="006651CD"/>
    <w:rsid w:val="006707C2"/>
    <w:rsid w:val="00670C1F"/>
    <w:rsid w:val="00680BAC"/>
    <w:rsid w:val="00682D53"/>
    <w:rsid w:val="00683CA7"/>
    <w:rsid w:val="00684328"/>
    <w:rsid w:val="0068690C"/>
    <w:rsid w:val="00697ECB"/>
    <w:rsid w:val="006A4E68"/>
    <w:rsid w:val="006A76AA"/>
    <w:rsid w:val="006C3194"/>
    <w:rsid w:val="006D7732"/>
    <w:rsid w:val="006E12AB"/>
    <w:rsid w:val="006E2F2D"/>
    <w:rsid w:val="006E5E23"/>
    <w:rsid w:val="006F0923"/>
    <w:rsid w:val="006F4FA3"/>
    <w:rsid w:val="007001DA"/>
    <w:rsid w:val="00704C25"/>
    <w:rsid w:val="0070712E"/>
    <w:rsid w:val="00711A2D"/>
    <w:rsid w:val="00712EC3"/>
    <w:rsid w:val="0071530B"/>
    <w:rsid w:val="00720F86"/>
    <w:rsid w:val="00721106"/>
    <w:rsid w:val="007273BE"/>
    <w:rsid w:val="00734518"/>
    <w:rsid w:val="0073644D"/>
    <w:rsid w:val="00736EF2"/>
    <w:rsid w:val="00742C55"/>
    <w:rsid w:val="007833C6"/>
    <w:rsid w:val="007840E1"/>
    <w:rsid w:val="0079225A"/>
    <w:rsid w:val="007947AB"/>
    <w:rsid w:val="007B0958"/>
    <w:rsid w:val="007B5448"/>
    <w:rsid w:val="007C087F"/>
    <w:rsid w:val="007C44C4"/>
    <w:rsid w:val="007C6E0D"/>
    <w:rsid w:val="007C7EDB"/>
    <w:rsid w:val="007E5079"/>
    <w:rsid w:val="007F503E"/>
    <w:rsid w:val="00800210"/>
    <w:rsid w:val="00804D03"/>
    <w:rsid w:val="00821D2C"/>
    <w:rsid w:val="0082392D"/>
    <w:rsid w:val="008245F3"/>
    <w:rsid w:val="00824CBC"/>
    <w:rsid w:val="00825C0F"/>
    <w:rsid w:val="0085584A"/>
    <w:rsid w:val="008604CF"/>
    <w:rsid w:val="00873A53"/>
    <w:rsid w:val="00877124"/>
    <w:rsid w:val="00882829"/>
    <w:rsid w:val="008840EB"/>
    <w:rsid w:val="00893A60"/>
    <w:rsid w:val="008A2FE1"/>
    <w:rsid w:val="008A5E15"/>
    <w:rsid w:val="008B2D8D"/>
    <w:rsid w:val="008B5F90"/>
    <w:rsid w:val="008C2D94"/>
    <w:rsid w:val="008C47D0"/>
    <w:rsid w:val="008C7B69"/>
    <w:rsid w:val="008D0E61"/>
    <w:rsid w:val="008D4473"/>
    <w:rsid w:val="008E0D12"/>
    <w:rsid w:val="008E2CA2"/>
    <w:rsid w:val="008F6F76"/>
    <w:rsid w:val="0090158D"/>
    <w:rsid w:val="00901A3F"/>
    <w:rsid w:val="00903CD3"/>
    <w:rsid w:val="00911294"/>
    <w:rsid w:val="00911764"/>
    <w:rsid w:val="009159CD"/>
    <w:rsid w:val="00917049"/>
    <w:rsid w:val="00922A49"/>
    <w:rsid w:val="00926A04"/>
    <w:rsid w:val="00935BFC"/>
    <w:rsid w:val="00943D98"/>
    <w:rsid w:val="009454B3"/>
    <w:rsid w:val="00950B69"/>
    <w:rsid w:val="00963B4B"/>
    <w:rsid w:val="00977241"/>
    <w:rsid w:val="009833CC"/>
    <w:rsid w:val="009A351F"/>
    <w:rsid w:val="009A3E22"/>
    <w:rsid w:val="009A5A90"/>
    <w:rsid w:val="009A60F4"/>
    <w:rsid w:val="009A647D"/>
    <w:rsid w:val="009B6CBF"/>
    <w:rsid w:val="009C2D05"/>
    <w:rsid w:val="009C5681"/>
    <w:rsid w:val="009C5FC3"/>
    <w:rsid w:val="009D5DBB"/>
    <w:rsid w:val="009F4700"/>
    <w:rsid w:val="009F4A04"/>
    <w:rsid w:val="009F7F61"/>
    <w:rsid w:val="00A02679"/>
    <w:rsid w:val="00A1186A"/>
    <w:rsid w:val="00A146CD"/>
    <w:rsid w:val="00A151F0"/>
    <w:rsid w:val="00A24811"/>
    <w:rsid w:val="00A32C94"/>
    <w:rsid w:val="00A43BE7"/>
    <w:rsid w:val="00A56261"/>
    <w:rsid w:val="00A61C28"/>
    <w:rsid w:val="00A6505C"/>
    <w:rsid w:val="00A67743"/>
    <w:rsid w:val="00A70436"/>
    <w:rsid w:val="00A73709"/>
    <w:rsid w:val="00A84A01"/>
    <w:rsid w:val="00A87268"/>
    <w:rsid w:val="00A94926"/>
    <w:rsid w:val="00AA0D3E"/>
    <w:rsid w:val="00AA28A4"/>
    <w:rsid w:val="00AB004E"/>
    <w:rsid w:val="00AB3B8D"/>
    <w:rsid w:val="00AB5E23"/>
    <w:rsid w:val="00AC56F0"/>
    <w:rsid w:val="00AE2900"/>
    <w:rsid w:val="00AE55C5"/>
    <w:rsid w:val="00AF06DC"/>
    <w:rsid w:val="00AF2A1B"/>
    <w:rsid w:val="00B06361"/>
    <w:rsid w:val="00B11468"/>
    <w:rsid w:val="00B119A9"/>
    <w:rsid w:val="00B147F1"/>
    <w:rsid w:val="00B16654"/>
    <w:rsid w:val="00B170DB"/>
    <w:rsid w:val="00B204B6"/>
    <w:rsid w:val="00B23E18"/>
    <w:rsid w:val="00B34642"/>
    <w:rsid w:val="00B36FEA"/>
    <w:rsid w:val="00B45D0F"/>
    <w:rsid w:val="00B50F80"/>
    <w:rsid w:val="00B626C7"/>
    <w:rsid w:val="00B64733"/>
    <w:rsid w:val="00B71B9D"/>
    <w:rsid w:val="00B816EC"/>
    <w:rsid w:val="00B830BC"/>
    <w:rsid w:val="00B87055"/>
    <w:rsid w:val="00B92366"/>
    <w:rsid w:val="00B944B3"/>
    <w:rsid w:val="00B97934"/>
    <w:rsid w:val="00B97986"/>
    <w:rsid w:val="00BA02E2"/>
    <w:rsid w:val="00BA2D65"/>
    <w:rsid w:val="00BA3090"/>
    <w:rsid w:val="00BA7BC6"/>
    <w:rsid w:val="00BB0650"/>
    <w:rsid w:val="00BB5BAC"/>
    <w:rsid w:val="00BB6E0A"/>
    <w:rsid w:val="00BC416B"/>
    <w:rsid w:val="00BC7E10"/>
    <w:rsid w:val="00BE2DE2"/>
    <w:rsid w:val="00BE61CA"/>
    <w:rsid w:val="00C0105E"/>
    <w:rsid w:val="00C22712"/>
    <w:rsid w:val="00C26188"/>
    <w:rsid w:val="00C60277"/>
    <w:rsid w:val="00C605AB"/>
    <w:rsid w:val="00C72FF5"/>
    <w:rsid w:val="00C75334"/>
    <w:rsid w:val="00C769B2"/>
    <w:rsid w:val="00C76AB1"/>
    <w:rsid w:val="00C80DC3"/>
    <w:rsid w:val="00C92535"/>
    <w:rsid w:val="00C9697D"/>
    <w:rsid w:val="00C9758F"/>
    <w:rsid w:val="00CA13AC"/>
    <w:rsid w:val="00CA147E"/>
    <w:rsid w:val="00CA4C29"/>
    <w:rsid w:val="00CA5290"/>
    <w:rsid w:val="00CB588F"/>
    <w:rsid w:val="00CB73D0"/>
    <w:rsid w:val="00CC217C"/>
    <w:rsid w:val="00CC7286"/>
    <w:rsid w:val="00CD2657"/>
    <w:rsid w:val="00CD337C"/>
    <w:rsid w:val="00CE32EB"/>
    <w:rsid w:val="00CE4191"/>
    <w:rsid w:val="00CE5DC8"/>
    <w:rsid w:val="00CF5AFA"/>
    <w:rsid w:val="00D129C6"/>
    <w:rsid w:val="00D12B5F"/>
    <w:rsid w:val="00D2209F"/>
    <w:rsid w:val="00D24AD7"/>
    <w:rsid w:val="00D35F79"/>
    <w:rsid w:val="00D36F42"/>
    <w:rsid w:val="00D46E87"/>
    <w:rsid w:val="00D52A4E"/>
    <w:rsid w:val="00D554E4"/>
    <w:rsid w:val="00D6279E"/>
    <w:rsid w:val="00D63563"/>
    <w:rsid w:val="00D65606"/>
    <w:rsid w:val="00D7138A"/>
    <w:rsid w:val="00D75C2D"/>
    <w:rsid w:val="00D83453"/>
    <w:rsid w:val="00D91C1F"/>
    <w:rsid w:val="00D977F8"/>
    <w:rsid w:val="00DA1E92"/>
    <w:rsid w:val="00DA4B3B"/>
    <w:rsid w:val="00DA63FB"/>
    <w:rsid w:val="00DA7D53"/>
    <w:rsid w:val="00DB30C9"/>
    <w:rsid w:val="00DD0F97"/>
    <w:rsid w:val="00DD2B46"/>
    <w:rsid w:val="00DD3F32"/>
    <w:rsid w:val="00DF00DF"/>
    <w:rsid w:val="00E1076A"/>
    <w:rsid w:val="00E26CD2"/>
    <w:rsid w:val="00E33E61"/>
    <w:rsid w:val="00E410E7"/>
    <w:rsid w:val="00E41EC7"/>
    <w:rsid w:val="00E44921"/>
    <w:rsid w:val="00E46C36"/>
    <w:rsid w:val="00E53BBB"/>
    <w:rsid w:val="00E5475E"/>
    <w:rsid w:val="00E62002"/>
    <w:rsid w:val="00E65E9E"/>
    <w:rsid w:val="00E67B2B"/>
    <w:rsid w:val="00E70238"/>
    <w:rsid w:val="00E7144D"/>
    <w:rsid w:val="00E858AD"/>
    <w:rsid w:val="00E85D5F"/>
    <w:rsid w:val="00E87705"/>
    <w:rsid w:val="00EA6F91"/>
    <w:rsid w:val="00EB3406"/>
    <w:rsid w:val="00EB45B4"/>
    <w:rsid w:val="00EB6DC6"/>
    <w:rsid w:val="00EC20A3"/>
    <w:rsid w:val="00EC778A"/>
    <w:rsid w:val="00EC789A"/>
    <w:rsid w:val="00ED41DE"/>
    <w:rsid w:val="00ED515E"/>
    <w:rsid w:val="00EE019D"/>
    <w:rsid w:val="00EE476F"/>
    <w:rsid w:val="00EF4C4F"/>
    <w:rsid w:val="00F149D8"/>
    <w:rsid w:val="00F1650E"/>
    <w:rsid w:val="00F1771F"/>
    <w:rsid w:val="00F22E20"/>
    <w:rsid w:val="00F236E6"/>
    <w:rsid w:val="00F236F9"/>
    <w:rsid w:val="00F406A5"/>
    <w:rsid w:val="00F44117"/>
    <w:rsid w:val="00F4475F"/>
    <w:rsid w:val="00F447ED"/>
    <w:rsid w:val="00F4559E"/>
    <w:rsid w:val="00F468DF"/>
    <w:rsid w:val="00F475B5"/>
    <w:rsid w:val="00F601AA"/>
    <w:rsid w:val="00F67BD1"/>
    <w:rsid w:val="00F73B8A"/>
    <w:rsid w:val="00F75C35"/>
    <w:rsid w:val="00F81578"/>
    <w:rsid w:val="00F84DE1"/>
    <w:rsid w:val="00F84FE1"/>
    <w:rsid w:val="00F86966"/>
    <w:rsid w:val="00F9488E"/>
    <w:rsid w:val="00F977D5"/>
    <w:rsid w:val="00FA28C1"/>
    <w:rsid w:val="00FA6D1A"/>
    <w:rsid w:val="00FA6D94"/>
    <w:rsid w:val="00FC061C"/>
    <w:rsid w:val="00FD0D84"/>
    <w:rsid w:val="00FD17A2"/>
    <w:rsid w:val="00FD3FB6"/>
    <w:rsid w:val="00FD46C5"/>
    <w:rsid w:val="00FF4ECF"/>
    <w:rsid w:val="0272C9E8"/>
    <w:rsid w:val="02DD56C8"/>
    <w:rsid w:val="055343C9"/>
    <w:rsid w:val="0614F78A"/>
    <w:rsid w:val="07561C29"/>
    <w:rsid w:val="0981DD7A"/>
    <w:rsid w:val="0F4A1830"/>
    <w:rsid w:val="121B3D24"/>
    <w:rsid w:val="16410265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A77AE98"/>
    <w:rsid w:val="4B0E0084"/>
    <w:rsid w:val="50A9D464"/>
    <w:rsid w:val="5986D52C"/>
    <w:rsid w:val="5D6A58E3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  <w:rsid w:val="7D0B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079FE7D2-7A39-4F56-89E2-4F52D8BE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54E4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530B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71530B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styleId="mw-headline" w:customStyle="1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</w:style>
  <w:style w:type="character" w:styleId="scite-citeref-number" w:customStyle="1">
    <w:name w:val="scite-citeref-number"/>
    <w:basedOn w:val="DefaultParagraphFont"/>
    <w:rsid w:val="0071530B"/>
  </w:style>
  <w:style w:type="character" w:styleId="scite-referencelinks" w:customStyle="1">
    <w:name w:val="scite-referencelinks"/>
    <w:basedOn w:val="DefaultParagraphFont"/>
    <w:rsid w:val="0071530B"/>
  </w:style>
  <w:style w:type="character" w:styleId="scite-citation" w:customStyle="1">
    <w:name w:val="scite-citation"/>
    <w:basedOn w:val="DefaultParagraphFont"/>
    <w:rsid w:val="0071530B"/>
  </w:style>
  <w:style w:type="character" w:styleId="scite-citation-resourcelink" w:customStyle="1">
    <w:name w:val="scite-citation-resourcelink"/>
    <w:basedOn w:val="DefaultParagraphFont"/>
    <w:rsid w:val="0071530B"/>
  </w:style>
  <w:style w:type="character" w:styleId="scite-citation-text" w:customStyle="1">
    <w:name w:val="scite-citation-text"/>
    <w:basedOn w:val="DefaultParagraphFont"/>
    <w:rsid w:val="0071530B"/>
  </w:style>
  <w:style w:type="paragraph" w:styleId="paragraph" w:customStyle="1">
    <w:name w:val="paragraph"/>
    <w:basedOn w:val="Normal"/>
    <w:rsid w:val="0073644D"/>
    <w:pPr>
      <w:spacing w:before="100" w:beforeAutospacing="1" w:after="100" w:afterAutospacing="1"/>
    </w:pPr>
  </w:style>
  <w:style w:type="character" w:styleId="normaltextrun" w:customStyle="1">
    <w:name w:val="normaltextrun"/>
    <w:basedOn w:val="DefaultParagraphFont"/>
    <w:rsid w:val="0073644D"/>
  </w:style>
  <w:style w:type="character" w:styleId="eop" w:customStyle="1">
    <w:name w:val="eop"/>
    <w:basedOn w:val="DefaultParagraphFont"/>
    <w:rsid w:val="0073644D"/>
  </w:style>
  <w:style w:type="character" w:styleId="spellingerror" w:customStyle="1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  <w:rPr>
      <w:rFonts w:asciiTheme="minorHAnsi" w:hAnsiTheme="minorHAnsi" w:eastAsiaTheme="minorHAnsi" w:cstheme="minorBidi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7483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rFonts w:asciiTheme="minorHAnsi" w:hAnsiTheme="minorHAnsi" w:eastAsiaTheme="minorHAnsi" w:cstheme="minorBidi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styleId="apple-converted-space" w:customStyle="1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</w:rPr>
  </w:style>
  <w:style w:type="character" w:styleId="HeaderChar" w:customStyle="1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</w:rPr>
  </w:style>
  <w:style w:type="character" w:styleId="FooterChar" w:customStyle="1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paragraph" w:styleId="FootnoteText">
    <w:name w:val="footnote text"/>
    <w:basedOn w:val="Normal"/>
    <w:link w:val="FootnoteTextChar"/>
    <w:uiPriority w:val="99"/>
    <w:semiHidden/>
    <w:unhideWhenUsed/>
    <w:rsid w:val="00E67B2B"/>
    <w:rPr>
      <w:rFonts w:asciiTheme="minorHAnsi" w:hAnsiTheme="minorHAnsi" w:eastAsiaTheme="minorHAnsi" w:cstheme="minorBidi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67B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7B2B"/>
    <w:rPr>
      <w:vertAlign w:val="superscript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5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1/relationships/people" Target="people.xml" Id="rId12" /><Relationship Type="http://schemas.microsoft.com/office/2019/09/relationships/intelligence" Target="intelligence.xml" Id="R8cf8075d9449411e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9CA60B-71DE-4D3A-97DA-C60E2AAE25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Muddasar S Ahmed</lastModifiedBy>
  <revision>16</revision>
  <dcterms:created xsi:type="dcterms:W3CDTF">2022-06-22T19:33:00.0000000Z</dcterms:created>
  <dcterms:modified xsi:type="dcterms:W3CDTF">2022-06-23T19:25:51.6117078Z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