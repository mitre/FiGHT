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40052BA" w:rsidR="4B0E0084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B9304C">
        <w:rPr>
          <w:rFonts w:ascii="Arial" w:eastAsia="Arial" w:hAnsi="Arial" w:cs="Arial"/>
          <w:sz w:val="44"/>
          <w:szCs w:val="44"/>
        </w:rPr>
        <w:t>06</w:t>
      </w:r>
      <w:r w:rsidR="00B15A92">
        <w:rPr>
          <w:rFonts w:ascii="Arial" w:eastAsia="Arial" w:hAnsi="Arial" w:cs="Arial"/>
          <w:sz w:val="44"/>
          <w:szCs w:val="44"/>
        </w:rPr>
        <w:t xml:space="preserve"> </w:t>
      </w:r>
      <w:r w:rsidR="00B9304C">
        <w:rPr>
          <w:rFonts w:ascii="Arial" w:eastAsia="Arial" w:hAnsi="Arial" w:cs="Arial"/>
          <w:sz w:val="44"/>
          <w:szCs w:val="44"/>
        </w:rPr>
        <w:t>DNS Manipulation</w:t>
      </w:r>
    </w:p>
    <w:p w14:paraId="5A6D6133" w14:textId="4B079EE1" w:rsidR="00AF206E" w:rsidRDefault="00E410E7" w:rsidP="0040477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0928DD">
        <w:rPr>
          <w:rFonts w:ascii="Arial" w:eastAsia="Arial" w:hAnsi="Arial" w:cs="Arial"/>
        </w:rPr>
        <w:t xml:space="preserve">An adversary can manipulate DNS </w:t>
      </w:r>
      <w:r w:rsidR="006D6ABD">
        <w:rPr>
          <w:rFonts w:ascii="Arial" w:eastAsia="Arial" w:hAnsi="Arial" w:cs="Arial"/>
        </w:rPr>
        <w:t>requests</w:t>
      </w:r>
      <w:r w:rsidR="0015122B">
        <w:rPr>
          <w:rFonts w:ascii="Arial" w:eastAsia="Arial" w:hAnsi="Arial" w:cs="Arial"/>
        </w:rPr>
        <w:t xml:space="preserve"> to </w:t>
      </w:r>
      <w:r w:rsidR="001D7076">
        <w:rPr>
          <w:rFonts w:ascii="Arial" w:eastAsia="Arial" w:hAnsi="Arial" w:cs="Arial"/>
        </w:rPr>
        <w:t xml:space="preserve">conceal or </w:t>
      </w:r>
      <w:r w:rsidR="002B77E9">
        <w:rPr>
          <w:rFonts w:ascii="Arial" w:eastAsia="Arial" w:hAnsi="Arial" w:cs="Arial"/>
        </w:rPr>
        <w:t xml:space="preserve">redirect </w:t>
      </w:r>
      <w:r w:rsidR="006D6ABD">
        <w:rPr>
          <w:rFonts w:ascii="Arial" w:eastAsia="Arial" w:hAnsi="Arial" w:cs="Arial"/>
        </w:rPr>
        <w:t>network traffic</w:t>
      </w:r>
      <w:r w:rsidR="00867C70">
        <w:rPr>
          <w:rFonts w:ascii="Arial" w:eastAsia="Arial" w:hAnsi="Arial" w:cs="Arial"/>
        </w:rPr>
        <w:t xml:space="preserve"> and </w:t>
      </w:r>
      <w:r w:rsidR="007E15C1">
        <w:rPr>
          <w:rFonts w:ascii="Arial" w:eastAsia="Arial" w:hAnsi="Arial" w:cs="Arial"/>
        </w:rPr>
        <w:t xml:space="preserve">reveal </w:t>
      </w:r>
      <w:commentRangeStart w:id="0"/>
      <w:commentRangeEnd w:id="0"/>
      <w:r w:rsidR="00D2361F">
        <w:rPr>
          <w:rStyle w:val="CommentReference"/>
        </w:rPr>
        <w:commentReference w:id="0"/>
      </w:r>
      <w:r w:rsidR="00867C70">
        <w:rPr>
          <w:rFonts w:ascii="Arial" w:eastAsia="Arial" w:hAnsi="Arial" w:cs="Arial"/>
        </w:rPr>
        <w:t xml:space="preserve">end user </w:t>
      </w:r>
      <w:r w:rsidR="00F0733D">
        <w:rPr>
          <w:rFonts w:ascii="Arial" w:eastAsia="Arial" w:hAnsi="Arial" w:cs="Arial"/>
        </w:rPr>
        <w:t>activity.</w:t>
      </w:r>
    </w:p>
    <w:p w14:paraId="529686AC" w14:textId="77777777" w:rsidR="00AF206E" w:rsidRDefault="00AF206E" w:rsidP="0040477E">
      <w:pPr>
        <w:rPr>
          <w:rFonts w:ascii="Arial" w:eastAsia="Arial" w:hAnsi="Arial" w:cs="Arial"/>
        </w:rPr>
      </w:pPr>
    </w:p>
    <w:p w14:paraId="599099EA" w14:textId="4C15AF87" w:rsidR="00181573" w:rsidRPr="00D30788" w:rsidRDefault="00AF206E" w:rsidP="004047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DNS</w:t>
      </w:r>
      <w:r w:rsidR="00093DD1" w:rsidRPr="00D30788">
        <w:rPr>
          <w:rFonts w:ascii="Arial" w:eastAsia="Arial" w:hAnsi="Arial" w:cs="Arial"/>
        </w:rPr>
        <w:t xml:space="preserve"> </w:t>
      </w:r>
      <w:r w:rsidR="00D30788" w:rsidRPr="00D30788">
        <w:rPr>
          <w:rFonts w:ascii="Arial" w:eastAsia="Arial" w:hAnsi="Arial" w:cs="Arial"/>
        </w:rPr>
        <w:t>Manipulation encompasses a ser</w:t>
      </w:r>
      <w:r w:rsidR="00D30788" w:rsidRPr="00D20679">
        <w:rPr>
          <w:rFonts w:ascii="Arial" w:eastAsia="Arial" w:hAnsi="Arial" w:cs="Arial"/>
        </w:rPr>
        <w:t xml:space="preserve">ies of </w:t>
      </w:r>
      <w:r w:rsidR="00D30788">
        <w:rPr>
          <w:rFonts w:ascii="Arial" w:eastAsia="Arial" w:hAnsi="Arial" w:cs="Arial"/>
        </w:rPr>
        <w:t xml:space="preserve">techniques relating to </w:t>
      </w:r>
      <w:r w:rsidR="00737E4E">
        <w:rPr>
          <w:rFonts w:ascii="Arial" w:eastAsia="Arial" w:hAnsi="Arial" w:cs="Arial"/>
        </w:rPr>
        <w:t xml:space="preserve">modifying DNS packets </w:t>
      </w:r>
      <w:r w:rsidR="00FA456C">
        <w:rPr>
          <w:rFonts w:ascii="Arial" w:eastAsia="Arial" w:hAnsi="Arial" w:cs="Arial"/>
        </w:rPr>
        <w:t>to</w:t>
      </w:r>
      <w:r w:rsidR="00737E4E">
        <w:rPr>
          <w:rFonts w:ascii="Arial" w:eastAsia="Arial" w:hAnsi="Arial" w:cs="Arial"/>
        </w:rPr>
        <w:t xml:space="preserve"> </w:t>
      </w:r>
      <w:r w:rsidR="00406449">
        <w:rPr>
          <w:rFonts w:ascii="Arial" w:eastAsia="Arial" w:hAnsi="Arial" w:cs="Arial"/>
        </w:rPr>
        <w:t xml:space="preserve">conceal payloads, </w:t>
      </w:r>
      <w:r w:rsidR="00FC06DA">
        <w:rPr>
          <w:rFonts w:ascii="Arial" w:eastAsia="Arial" w:hAnsi="Arial" w:cs="Arial"/>
        </w:rPr>
        <w:t xml:space="preserve">redirect </w:t>
      </w:r>
      <w:r w:rsidR="00406449">
        <w:rPr>
          <w:rFonts w:ascii="Arial" w:eastAsia="Arial" w:hAnsi="Arial" w:cs="Arial"/>
        </w:rPr>
        <w:t xml:space="preserve">network traffic, and </w:t>
      </w:r>
      <w:r w:rsidR="00FC06DA">
        <w:rPr>
          <w:rFonts w:ascii="Arial" w:eastAsia="Arial" w:hAnsi="Arial" w:cs="Arial"/>
        </w:rPr>
        <w:t xml:space="preserve">unmask </w:t>
      </w:r>
      <w:r w:rsidR="00406449">
        <w:rPr>
          <w:rFonts w:ascii="Arial" w:eastAsia="Arial" w:hAnsi="Arial" w:cs="Arial"/>
        </w:rPr>
        <w:t>the identities and activities of end users.</w:t>
      </w:r>
      <w:r w:rsidR="00093DD1" w:rsidRPr="00D30788">
        <w:rPr>
          <w:rFonts w:ascii="Arial" w:eastAsia="Arial" w:hAnsi="Arial" w:cs="Arial"/>
        </w:rPr>
        <w:t xml:space="preserve"> </w:t>
      </w:r>
    </w:p>
    <w:p w14:paraId="2F8CEDBD" w14:textId="77777777" w:rsidR="00143B6B" w:rsidRPr="00D30788" w:rsidRDefault="00143B6B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7BD65EB2" w:rsidR="004E68DA" w:rsidRPr="00DF32D7" w:rsidRDefault="009C786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Sub-</w:t>
      </w:r>
      <w:r w:rsidR="00143B6B"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D43A76">
        <w:rPr>
          <w:rFonts w:ascii="Arial" w:eastAsia="Arial" w:hAnsi="Arial" w:cs="Arial"/>
        </w:rPr>
        <w:t>:</w:t>
      </w:r>
      <w:r w:rsidR="00F679F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FGT5006.001, FGT5006.002</w:t>
      </w:r>
    </w:p>
    <w:p w14:paraId="1B8F05CE" w14:textId="7D47A54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commentRangeStart w:id="1"/>
      <w:r w:rsidR="00007C32">
        <w:rPr>
          <w:rFonts w:ascii="Arial" w:eastAsia="Arial" w:hAnsi="Arial" w:cs="Arial"/>
        </w:rPr>
        <w:t>Fraud</w:t>
      </w:r>
      <w:commentRangeEnd w:id="1"/>
      <w:r w:rsidR="006D3146">
        <w:rPr>
          <w:rStyle w:val="CommentReference"/>
        </w:rPr>
        <w:commentReference w:id="1"/>
      </w:r>
      <w:r w:rsidR="00007C32">
        <w:rPr>
          <w:rFonts w:ascii="Arial" w:eastAsia="Arial" w:hAnsi="Arial" w:cs="Arial"/>
        </w:rPr>
        <w:t xml:space="preserve">, </w:t>
      </w:r>
      <w:r w:rsidR="00181573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60AD3BB4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commentRangeStart w:id="2"/>
      <w:r w:rsidR="003073E5">
        <w:rPr>
          <w:rFonts w:ascii="Arial" w:eastAsia="Arial" w:hAnsi="Arial" w:cs="Arial"/>
        </w:rPr>
        <w:t>User</w:t>
      </w:r>
      <w:r w:rsidR="003073E5">
        <w:rPr>
          <w:rFonts w:ascii="Arial" w:eastAsia="Arial" w:hAnsi="Arial" w:cs="Arial"/>
        </w:rPr>
        <w:t xml:space="preserve"> </w:t>
      </w:r>
      <w:r w:rsidR="007E15C1">
        <w:rPr>
          <w:rFonts w:ascii="Arial" w:eastAsia="Arial" w:hAnsi="Arial" w:cs="Arial"/>
        </w:rPr>
        <w:t>plane</w:t>
      </w:r>
      <w:commentRangeEnd w:id="2"/>
      <w:r w:rsidR="003073E5">
        <w:rPr>
          <w:rStyle w:val="CommentReference"/>
        </w:rPr>
        <w:commentReference w:id="2"/>
      </w:r>
    </w:p>
    <w:p w14:paraId="264F76E1" w14:textId="79C0F006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8E4C89">
        <w:rPr>
          <w:rFonts w:ascii="Arial" w:eastAsia="Arial" w:hAnsi="Arial" w:cs="Arial"/>
        </w:rPr>
        <w:t>5G</w:t>
      </w:r>
      <w:r w:rsidR="00190C68">
        <w:rPr>
          <w:rFonts w:ascii="Arial" w:eastAsia="Arial" w:hAnsi="Arial" w:cs="Arial"/>
        </w:rPr>
        <w:t xml:space="preserve"> </w:t>
      </w:r>
    </w:p>
    <w:p w14:paraId="55DE3DD0" w14:textId="645E5B75" w:rsidR="00CE629E" w:rsidRPr="00DA1E92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6B1266">
        <w:rPr>
          <w:rFonts w:ascii="Arial" w:eastAsia="Arial" w:hAnsi="Arial" w:cs="Arial"/>
        </w:rPr>
        <w:t xml:space="preserve"> </w:t>
      </w:r>
      <w:r w:rsidR="00DF36C9">
        <w:rPr>
          <w:rFonts w:ascii="Arial" w:eastAsia="Arial" w:hAnsi="Arial" w:cs="Arial"/>
        </w:rPr>
        <w:t>user</w:t>
      </w:r>
    </w:p>
    <w:p w14:paraId="201D7DA3" w14:textId="77777777" w:rsidR="002D51BC" w:rsidRDefault="004A76DF" w:rsidP="0050399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A6E7D">
        <w:rPr>
          <w:rFonts w:ascii="Arial" w:eastAsia="Arial" w:hAnsi="Arial" w:cs="Arial"/>
        </w:rPr>
        <w:t xml:space="preserve">Data Sources:  </w:t>
      </w:r>
      <w:r w:rsidR="009A6E7D">
        <w:rPr>
          <w:rFonts w:ascii="Arial" w:eastAsia="Arial" w:hAnsi="Arial" w:cs="Arial"/>
        </w:rPr>
        <w:t>Network Traffic</w:t>
      </w:r>
      <w:r w:rsidR="009A6E7D" w:rsidRPr="009C2D05" w:rsidDel="009A6E7D">
        <w:rPr>
          <w:rFonts w:ascii="Arial" w:eastAsia="Arial" w:hAnsi="Arial" w:cs="Arial"/>
        </w:rPr>
        <w:t xml:space="preserve"> </w:t>
      </w:r>
    </w:p>
    <w:p w14:paraId="7AE56E16" w14:textId="60726870" w:rsidR="00A94926" w:rsidRPr="009A6E7D" w:rsidRDefault="00A94926" w:rsidP="0050399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A6E7D">
        <w:rPr>
          <w:rFonts w:ascii="Arial" w:eastAsia="Arial" w:hAnsi="Arial" w:cs="Arial"/>
        </w:rPr>
        <w:t>Theoretical</w:t>
      </w:r>
      <w:r w:rsidR="00D7138A" w:rsidRPr="009A6E7D">
        <w:rPr>
          <w:rFonts w:ascii="Arial" w:eastAsia="Arial" w:hAnsi="Arial" w:cs="Arial"/>
        </w:rPr>
        <w:t>/</w:t>
      </w:r>
      <w:r w:rsidR="00CE629E" w:rsidRPr="009A6E7D">
        <w:rPr>
          <w:rFonts w:ascii="Arial" w:eastAsia="Arial" w:hAnsi="Arial" w:cs="Arial"/>
        </w:rPr>
        <w:t>Proof of Concept/</w:t>
      </w:r>
      <w:r w:rsidR="00D7138A" w:rsidRPr="009A6E7D">
        <w:rPr>
          <w:rFonts w:ascii="Arial" w:eastAsia="Arial" w:hAnsi="Arial" w:cs="Arial"/>
        </w:rPr>
        <w:t>Observed</w:t>
      </w:r>
      <w:r w:rsidRPr="009A6E7D">
        <w:rPr>
          <w:rFonts w:ascii="Arial" w:eastAsia="Arial" w:hAnsi="Arial" w:cs="Arial"/>
        </w:rPr>
        <w:t xml:space="preserve">: </w:t>
      </w:r>
      <w:r w:rsidR="00322EF7" w:rsidRPr="009A6E7D">
        <w:rPr>
          <w:rFonts w:ascii="Arial" w:eastAsia="Arial" w:hAnsi="Arial" w:cs="Arial"/>
        </w:rPr>
        <w:t>Theoretical</w:t>
      </w:r>
      <w:r w:rsidRPr="009A6E7D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95C453" w:rsidR="2CEB8C05" w:rsidRDefault="005071A3" w:rsidP="5986D52C">
      <w:pPr>
        <w:rPr>
          <w:rFonts w:ascii="Arial" w:eastAsia="Arial" w:hAnsi="Arial" w:cs="Arial"/>
        </w:rPr>
      </w:pPr>
      <w:commentRangeStart w:id="3"/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commentRangeEnd w:id="3"/>
      <w:r w:rsidR="00B94A4F">
        <w:rPr>
          <w:rStyle w:val="CommentReference"/>
        </w:rPr>
        <w:commentReference w:id="3"/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DF36C9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C5F45" w:rsidRPr="009C2D05" w14:paraId="7F289B65" w14:textId="77777777" w:rsidTr="00DF36C9">
        <w:tc>
          <w:tcPr>
            <w:tcW w:w="4680" w:type="dxa"/>
          </w:tcPr>
          <w:p w14:paraId="1C73B110" w14:textId="77777777" w:rsidR="007C5F45" w:rsidRPr="009C2D05" w:rsidRDefault="007C5F45" w:rsidP="5986D5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14:paraId="1D5C7607" w14:textId="77777777" w:rsidR="007C5F45" w:rsidRPr="009C2D05" w:rsidRDefault="007C5F45" w:rsidP="5986D52C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4BF6" w:rsidRPr="009C2D05" w14:paraId="488A9853" w14:textId="77777777" w:rsidTr="25900B44">
        <w:tc>
          <w:tcPr>
            <w:tcW w:w="4680" w:type="dxa"/>
          </w:tcPr>
          <w:p w14:paraId="0FAA0476" w14:textId="4666C09E" w:rsidR="00A74BF6" w:rsidRDefault="0063277E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3277E"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BB05F4">
              <w:rPr>
                <w:rFonts w:ascii="Arial" w:eastAsia="Arial" w:hAnsi="Arial" w:cs="Arial"/>
                <w:sz w:val="16"/>
                <w:szCs w:val="16"/>
              </w:rPr>
              <w:t>1557</w:t>
            </w:r>
          </w:p>
        </w:tc>
        <w:tc>
          <w:tcPr>
            <w:tcW w:w="4680" w:type="dxa"/>
          </w:tcPr>
          <w:p w14:paraId="0879ED20" w14:textId="6A6D8858" w:rsidR="00A74BF6" w:rsidRDefault="00BB05F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B05F4">
              <w:rPr>
                <w:rFonts w:ascii="Arial" w:eastAsia="Arial" w:hAnsi="Arial" w:cs="Arial"/>
                <w:sz w:val="16"/>
                <w:szCs w:val="16"/>
              </w:rPr>
              <w:t>Use strong data integrity protection algorithms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67C07">
        <w:tc>
          <w:tcPr>
            <w:tcW w:w="4680" w:type="dxa"/>
          </w:tcPr>
          <w:p w14:paraId="68433717" w14:textId="285DF76B" w:rsidR="00EB6DC6" w:rsidRPr="009C2D05" w:rsidRDefault="00AB004E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90326" w:rsidRPr="009C2D05" w14:paraId="778E888A" w14:textId="77777777" w:rsidTr="00B67C07">
        <w:tc>
          <w:tcPr>
            <w:tcW w:w="4680" w:type="dxa"/>
          </w:tcPr>
          <w:p w14:paraId="0B80A5F6" w14:textId="66957775" w:rsidR="00590326" w:rsidRPr="009C2D05" w:rsidRDefault="00590326" w:rsidP="0059032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Unauthenticated DNS Services</w:t>
            </w:r>
          </w:p>
        </w:tc>
        <w:tc>
          <w:tcPr>
            <w:tcW w:w="4680" w:type="dxa"/>
          </w:tcPr>
          <w:p w14:paraId="616B970C" w14:textId="70CE91FE" w:rsidR="00590326" w:rsidRPr="009C2D05" w:rsidRDefault="00590326" w:rsidP="0059032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end user </w:t>
            </w:r>
            <w:r w:rsidR="007C5F45">
              <w:rPr>
                <w:rFonts w:ascii="Arial" w:eastAsia="Arial" w:hAnsi="Arial" w:cs="Arial"/>
                <w:sz w:val="16"/>
                <w:szCs w:val="16"/>
              </w:rPr>
              <w:t>does not have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the capability to validate whether it is communicating with a malicious DNS or a valid one.</w:t>
            </w:r>
          </w:p>
        </w:tc>
      </w:tr>
      <w:tr w:rsidR="00204918" w:rsidRPr="009C2D05" w14:paraId="5BDCCB88" w14:textId="77777777" w:rsidTr="00B67C07">
        <w:tc>
          <w:tcPr>
            <w:tcW w:w="4680" w:type="dxa"/>
          </w:tcPr>
          <w:p w14:paraId="11B6D520" w14:textId="191EF301" w:rsidR="00204918" w:rsidRPr="009C2D05" w:rsidRDefault="000428ED" w:rsidP="00B67C0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Unmonitored</w:t>
            </w:r>
            <w:r w:rsidR="00956287">
              <w:rPr>
                <w:rFonts w:ascii="Arial" w:eastAsia="Arial" w:hAnsi="Arial" w:cs="Arial"/>
                <w:sz w:val="16"/>
                <w:szCs w:val="16"/>
              </w:rPr>
              <w:t xml:space="preserve"> DNS Traffic</w:t>
            </w:r>
          </w:p>
        </w:tc>
        <w:tc>
          <w:tcPr>
            <w:tcW w:w="4680" w:type="dxa"/>
          </w:tcPr>
          <w:p w14:paraId="2E1AF95A" w14:textId="529904AD" w:rsidR="00204918" w:rsidRDefault="00956287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DNS traffic must be permitted to move through the network without verification that it is routed to valid DNS Servers </w:t>
            </w:r>
            <w:r w:rsidR="000428ED">
              <w:rPr>
                <w:rFonts w:ascii="Arial" w:eastAsia="Arial" w:hAnsi="Arial" w:cs="Arial"/>
                <w:sz w:val="16"/>
                <w:szCs w:val="16"/>
              </w:rPr>
              <w:t xml:space="preserve">and without checking to ensure that the contents of the packets are actually DNS requests.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9A081B" w:rsidRPr="009C2D05" w14:paraId="40C29371" w14:textId="77777777" w:rsidTr="0272C9E8">
        <w:tc>
          <w:tcPr>
            <w:tcW w:w="4680" w:type="dxa"/>
          </w:tcPr>
          <w:p w14:paraId="045739FA" w14:textId="45B52652" w:rsidR="009A081B" w:rsidRPr="00A46B1C" w:rsidRDefault="0004126E" w:rsidP="00B67C0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t>DNS Servers</w:t>
            </w:r>
          </w:p>
        </w:tc>
        <w:tc>
          <w:tcPr>
            <w:tcW w:w="4680" w:type="dxa"/>
          </w:tcPr>
          <w:p w14:paraId="2157CF90" w14:textId="4D6313AE" w:rsidR="008E25A1" w:rsidRPr="0272C9E8" w:rsidRDefault="00DB340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Whoever controls the DNS Servers controls how and what end users </w:t>
            </w:r>
            <w:commentRangeStart w:id="4"/>
            <w:r>
              <w:rPr>
                <w:rFonts w:ascii="Arial" w:eastAsia="Arial" w:hAnsi="Arial" w:cs="Arial"/>
                <w:sz w:val="16"/>
                <w:szCs w:val="16"/>
              </w:rPr>
              <w:t xml:space="preserve">connect to over </w:t>
            </w:r>
            <w:commentRangeEnd w:id="4"/>
            <w:r w:rsidR="003170A9">
              <w:rPr>
                <w:rStyle w:val="CommentReference"/>
              </w:rPr>
              <w:commentReference w:id="4"/>
            </w:r>
            <w:r>
              <w:rPr>
                <w:rFonts w:ascii="Arial" w:eastAsia="Arial" w:hAnsi="Arial" w:cs="Arial"/>
                <w:sz w:val="16"/>
                <w:szCs w:val="16"/>
              </w:rPr>
              <w:t>the network, making DNS Servers a type of critical infrastructure.</w:t>
            </w:r>
            <w:r w:rsidR="00B55EA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8E25A1" w:rsidRPr="009C2D05" w14:paraId="4B310760" w14:textId="77777777" w:rsidTr="0272C9E8">
        <w:tc>
          <w:tcPr>
            <w:tcW w:w="4680" w:type="dxa"/>
          </w:tcPr>
          <w:p w14:paraId="26EA1F99" w14:textId="3F46EBCE" w:rsidR="008E25A1" w:rsidRPr="008E25A1" w:rsidRDefault="008E25A1" w:rsidP="00B67C07">
            <w:pPr>
              <w:spacing w:line="259" w:lineRule="auto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 w:rsidRPr="008E25A1">
              <w:rPr>
                <w:rFonts w:ascii="Arial" w:eastAsia="Arial" w:hAnsi="Arial" w:cs="Arial"/>
                <w:color w:val="FF0000"/>
                <w:sz w:val="16"/>
                <w:szCs w:val="16"/>
              </w:rPr>
              <w:t>Subscriber data</w:t>
            </w:r>
          </w:p>
        </w:tc>
        <w:tc>
          <w:tcPr>
            <w:tcW w:w="4680" w:type="dxa"/>
          </w:tcPr>
          <w:p w14:paraId="7ECAF54A" w14:textId="5D69CA28" w:rsidR="008E25A1" w:rsidRDefault="008E25A1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8E25A1">
              <w:rPr>
                <w:rFonts w:ascii="Arial" w:eastAsia="Arial" w:hAnsi="Arial" w:cs="Arial"/>
                <w:color w:val="FF0000"/>
                <w:sz w:val="16"/>
                <w:szCs w:val="16"/>
              </w:rPr>
              <w:t>Data such as URL accessed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67C07">
        <w:tc>
          <w:tcPr>
            <w:tcW w:w="4680" w:type="dxa"/>
          </w:tcPr>
          <w:p w14:paraId="5B32A584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504F45" w:rsidRPr="009C2D05" w14:paraId="56D93F86" w14:textId="77777777" w:rsidTr="00E2194F">
        <w:trPr>
          <w:trHeight w:val="692"/>
        </w:trPr>
        <w:tc>
          <w:tcPr>
            <w:tcW w:w="4680" w:type="dxa"/>
          </w:tcPr>
          <w:p w14:paraId="7D380D46" w14:textId="3955541F" w:rsidR="00504F45" w:rsidRPr="00E2194F" w:rsidRDefault="00504F45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lastRenderedPageBreak/>
              <w:t>DS0029</w:t>
            </w:r>
          </w:p>
        </w:tc>
        <w:tc>
          <w:tcPr>
            <w:tcW w:w="4680" w:type="dxa"/>
          </w:tcPr>
          <w:p w14:paraId="6A62440B" w14:textId="4E14B00A" w:rsidR="00504F45" w:rsidRPr="00E2194F" w:rsidRDefault="002C54DE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2194F">
              <w:rPr>
                <w:rFonts w:ascii="Arial" w:eastAsia="Arial" w:hAnsi="Arial" w:cs="Arial"/>
                <w:sz w:val="16"/>
                <w:szCs w:val="16"/>
              </w:rPr>
              <w:t xml:space="preserve">Data transmitted across a network (ex: Web, DNS, Mail, File, etc.), that is either summarized (ex: </w:t>
            </w:r>
            <w:proofErr w:type="spellStart"/>
            <w:r w:rsidRPr="00E2194F">
              <w:rPr>
                <w:rFonts w:ascii="Arial" w:eastAsia="Arial" w:hAnsi="Arial" w:cs="Arial"/>
                <w:sz w:val="16"/>
                <w:szCs w:val="16"/>
              </w:rPr>
              <w:t>Netflow</w:t>
            </w:r>
            <w:proofErr w:type="spellEnd"/>
            <w:r w:rsidRPr="00E2194F">
              <w:rPr>
                <w:rFonts w:ascii="Arial" w:eastAsia="Arial" w:hAnsi="Arial" w:cs="Arial"/>
                <w:sz w:val="16"/>
                <w:szCs w:val="16"/>
              </w:rPr>
              <w:t>) and/or captured as raw data in an analyzable format (ex: PCAP)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67C07">
        <w:tc>
          <w:tcPr>
            <w:tcW w:w="4680" w:type="dxa"/>
          </w:tcPr>
          <w:p w14:paraId="236E1F9B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B67C07">
        <w:tc>
          <w:tcPr>
            <w:tcW w:w="4680" w:type="dxa"/>
          </w:tcPr>
          <w:p w14:paraId="26CEFF56" w14:textId="28A2311A" w:rsidR="00E076BC" w:rsidRPr="009C2D05" w:rsidRDefault="00E076BC" w:rsidP="00B67C0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8031AA0" w:rsidR="00E076BC" w:rsidRPr="009C2D05" w:rsidRDefault="00E076BC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209E47B" w14:textId="77777777" w:rsidR="00315F0A" w:rsidRPr="00315F0A" w:rsidRDefault="00315F0A" w:rsidP="00315F0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15F0A">
        <w:rPr>
          <w:rFonts w:ascii="Arial" w:eastAsia="Times New Roman" w:hAnsi="Arial" w:cs="Arial"/>
        </w:rPr>
        <w:t>References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4"/>
        <w:gridCol w:w="4680"/>
      </w:tblGrid>
      <w:tr w:rsidR="00315F0A" w:rsidRPr="00315F0A" w14:paraId="4E1D7E24" w14:textId="77777777" w:rsidTr="00315F0A">
        <w:trPr>
          <w:trHeight w:val="19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8F073E" w14:textId="77777777" w:rsidR="00315F0A" w:rsidRPr="00315F0A" w:rsidRDefault="00315F0A" w:rsidP="00315F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315F0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  <w:r w:rsidRPr="00315F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5B716" w14:textId="77777777" w:rsidR="00315F0A" w:rsidRPr="00315F0A" w:rsidRDefault="00315F0A" w:rsidP="00315F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315F0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URL</w:t>
            </w:r>
            <w:r w:rsidRPr="00315F0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315F0A" w:rsidRPr="00315F0A" w14:paraId="5274CBBF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CF8ED" w14:textId="4BE34665" w:rsidR="00315F0A" w:rsidRPr="00E2194F" w:rsidRDefault="00742CBD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742CBD">
              <w:rPr>
                <w:rFonts w:ascii="Arial" w:eastAsia="Times New Roman" w:hAnsi="Arial" w:cs="Arial"/>
                <w:sz w:val="16"/>
                <w:szCs w:val="16"/>
              </w:rPr>
              <w:t xml:space="preserve">D. </w:t>
            </w:r>
            <w:proofErr w:type="spellStart"/>
            <w:r w:rsidRPr="00742CBD">
              <w:rPr>
                <w:rFonts w:ascii="Arial" w:eastAsia="Times New Roman" w:hAnsi="Arial" w:cs="Arial"/>
                <w:sz w:val="16"/>
                <w:szCs w:val="16"/>
              </w:rPr>
              <w:t>Rupprecht</w:t>
            </w:r>
            <w:proofErr w:type="spellEnd"/>
            <w:r w:rsidRPr="00742CBD">
              <w:rPr>
                <w:rFonts w:ascii="Arial" w:eastAsia="Times New Roman" w:hAnsi="Arial" w:cs="Arial"/>
                <w:sz w:val="16"/>
                <w:szCs w:val="16"/>
              </w:rPr>
              <w:t xml:space="preserve">, K. Kohls, T. Holtz, and C. Popper, “Breaking LTE on Layer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T</w:t>
            </w:r>
            <w:r w:rsidRPr="00742CBD">
              <w:rPr>
                <w:rFonts w:ascii="Arial" w:eastAsia="Times New Roman" w:hAnsi="Arial" w:cs="Arial"/>
                <w:sz w:val="16"/>
                <w:szCs w:val="16"/>
              </w:rPr>
              <w:t>wo</w:t>
            </w:r>
            <w:del w:id="5" w:author="Ben Schmidt" w:date="2022-06-24T12:53:00Z">
              <w:r w:rsidRPr="00742CBD" w:rsidDel="00742CBD">
                <w:rPr>
                  <w:rFonts w:ascii="Arial" w:eastAsia="Times New Roman" w:hAnsi="Arial" w:cs="Arial"/>
                  <w:sz w:val="16"/>
                  <w:szCs w:val="16"/>
                </w:rPr>
                <w:delText>,</w:delText>
              </w:r>
            </w:del>
            <w:r w:rsidRPr="00742CBD">
              <w:rPr>
                <w:rFonts w:ascii="Arial" w:eastAsia="Times New Roman" w:hAnsi="Arial" w:cs="Arial"/>
                <w:sz w:val="16"/>
                <w:szCs w:val="16"/>
              </w:rPr>
              <w:t>”</w:t>
            </w:r>
            <w:r w:rsidR="00237AC0">
              <w:rPr>
                <w:rFonts w:ascii="Arial" w:eastAsia="Times New Roman" w:hAnsi="Arial" w:cs="Arial"/>
                <w:sz w:val="16"/>
                <w:szCs w:val="16"/>
              </w:rPr>
              <w:t xml:space="preserve"> https://alter-attack.net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F1B9E2" w14:textId="7E81B8AB" w:rsidR="00315F0A" w:rsidRPr="00E2194F" w:rsidRDefault="00A93122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3122">
              <w:rPr>
                <w:rFonts w:ascii="Arial" w:eastAsia="Times New Roman" w:hAnsi="Arial" w:cs="Arial"/>
                <w:sz w:val="16"/>
                <w:szCs w:val="16"/>
              </w:rPr>
              <w:t>https://alter-attack.net/media/breaking_lte_on_layer_two.pdf</w:t>
            </w:r>
          </w:p>
        </w:tc>
      </w:tr>
      <w:tr w:rsidR="00315F0A" w:rsidRPr="00315F0A" w14:paraId="6BE3F0BE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3348C" w14:textId="2AEEEA5F" w:rsidR="00315F0A" w:rsidRPr="00315F0A" w:rsidRDefault="00237AC0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237AC0">
              <w:rPr>
                <w:rFonts w:ascii="Arial" w:eastAsia="Times New Roman" w:hAnsi="Arial" w:cs="Arial"/>
                <w:sz w:val="16"/>
                <w:szCs w:val="16"/>
              </w:rPr>
              <w:t>S.P. Rao, S. Holtmanns, T. Aura, “Threat modeling framework for mobile communication systems”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3AD15" w14:textId="21146584" w:rsidR="00315F0A" w:rsidRPr="00315F0A" w:rsidRDefault="00A93122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3122">
              <w:rPr>
                <w:rFonts w:ascii="Arial" w:eastAsia="Times New Roman" w:hAnsi="Arial" w:cs="Arial"/>
                <w:sz w:val="16"/>
                <w:szCs w:val="16"/>
              </w:rPr>
              <w:t>https://arxiv.org/pdf/2005.05110.pdf</w:t>
            </w:r>
          </w:p>
        </w:tc>
      </w:tr>
      <w:tr w:rsidR="00315F0A" w:rsidRPr="00315F0A" w14:paraId="134F569C" w14:textId="77777777" w:rsidTr="00315F0A">
        <w:trPr>
          <w:trHeight w:val="525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92AFB" w14:textId="1BBA9731" w:rsidR="00315F0A" w:rsidRPr="00315F0A" w:rsidRDefault="008A497A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8A497A">
              <w:rPr>
                <w:rFonts w:ascii="Arial" w:eastAsia="Times New Roman" w:hAnsi="Arial" w:cs="Arial"/>
                <w:sz w:val="16"/>
                <w:szCs w:val="16"/>
              </w:rPr>
              <w:t>Mobile Data Charging: New Attacks and Countermeasures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2C5E9" w14:textId="2553F67A" w:rsidR="00315F0A" w:rsidRPr="00315F0A" w:rsidRDefault="008A497A" w:rsidP="00315F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8A497A">
              <w:rPr>
                <w:rFonts w:ascii="Arial" w:eastAsia="Times New Roman" w:hAnsi="Arial" w:cs="Arial"/>
                <w:sz w:val="16"/>
                <w:szCs w:val="16"/>
              </w:rPr>
              <w:t>https://dl.acm.org/doi/pdf/10.1145/2382196.2382220</w:t>
            </w:r>
          </w:p>
        </w:tc>
      </w:tr>
    </w:tbl>
    <w:p w14:paraId="1A155130" w14:textId="0B2C8B62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p w14:paraId="46EBD99C" w14:textId="77777777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sectPr w:rsidR="006A320D" w:rsidRPr="00595154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22:03:00Z" w:initials="MV">
    <w:p w14:paraId="4865F3AC" w14:textId="77777777" w:rsidR="00D2361F" w:rsidRDefault="00D2361F" w:rsidP="00376FF8">
      <w:pPr>
        <w:pStyle w:val="CommentText"/>
      </w:pPr>
      <w:r>
        <w:rPr>
          <w:rStyle w:val="CommentReference"/>
        </w:rPr>
        <w:annotationRef/>
      </w:r>
      <w:r>
        <w:t>Maybe "reveal"? "gain insight into"?</w:t>
      </w:r>
    </w:p>
  </w:comment>
  <w:comment w:id="1" w:author="M. Vanderveen" w:date="2022-06-28T22:09:00Z" w:initials="MV">
    <w:p w14:paraId="741830F2" w14:textId="77777777" w:rsidR="006D3146" w:rsidRDefault="006D3146" w:rsidP="00BE65A6">
      <w:pPr>
        <w:pStyle w:val="CommentText"/>
      </w:pPr>
      <w:r>
        <w:rPr>
          <w:rStyle w:val="CommentReference"/>
        </w:rPr>
        <w:annotationRef/>
      </w:r>
      <w:r>
        <w:t>Not sure if the parent needs to cover all the STs? Check with Eric. I see only fraud in the .xxsl</w:t>
      </w:r>
    </w:p>
  </w:comment>
  <w:comment w:id="2" w:author="M. Vanderveen" w:date="2022-07-21T20:51:00Z" w:initials="MV">
    <w:p w14:paraId="0CB485C4" w14:textId="77777777" w:rsidR="00A92D1E" w:rsidRDefault="003073E5" w:rsidP="00DE403C">
      <w:pPr>
        <w:pStyle w:val="CommentText"/>
      </w:pPr>
      <w:r>
        <w:rPr>
          <w:rStyle w:val="CommentReference"/>
        </w:rPr>
        <w:annotationRef/>
      </w:r>
      <w:r w:rsidR="00A92D1E">
        <w:t>Changed from Control plane. Reason is DNS is considered still user domain. Not core- network messaging for telecom specific purposes</w:t>
      </w:r>
    </w:p>
  </w:comment>
  <w:comment w:id="3" w:author="M. Vanderveen" w:date="2022-06-28T22:32:00Z" w:initials="MV">
    <w:p w14:paraId="57F093E1" w14:textId="521B60A9" w:rsidR="00B94A4F" w:rsidRDefault="00B94A4F" w:rsidP="00DD2A76">
      <w:pPr>
        <w:pStyle w:val="CommentText"/>
      </w:pPr>
      <w:r>
        <w:rPr>
          <w:rStyle w:val="CommentReference"/>
        </w:rPr>
        <w:annotationRef/>
      </w:r>
      <w:r>
        <w:t>The examples below may need a lot of work. Only the ALTER attack is clear. I thought I heard Eric say that parent techniques can have their procedures empty.</w:t>
      </w:r>
    </w:p>
  </w:comment>
  <w:comment w:id="4" w:author="Dr. Surajit Dey" w:date="2022-07-15T16:47:00Z" w:initials="DSD">
    <w:p w14:paraId="3C681230" w14:textId="77777777" w:rsidR="000A5CFF" w:rsidRDefault="003170A9" w:rsidP="004029FC">
      <w:pPr>
        <w:pStyle w:val="CommentText"/>
      </w:pPr>
      <w:r>
        <w:rPr>
          <w:rStyle w:val="CommentReference"/>
        </w:rPr>
        <w:annotationRef/>
      </w:r>
      <w:r w:rsidR="000A5CFF">
        <w:t>Can we add subscriber data such as URLs accessed, payload data e.g. email, text message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5F3AC" w15:done="1"/>
  <w15:commentEx w15:paraId="741830F2" w15:done="1"/>
  <w15:commentEx w15:paraId="0CB485C4" w15:done="0"/>
  <w15:commentEx w15:paraId="57F093E1" w15:done="1"/>
  <w15:commentEx w15:paraId="3C6812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F920" w16cex:dateUtc="2022-06-29T05:03:00Z"/>
  <w16cex:commentExtensible w16cex:durableId="2665FAA2" w16cex:dateUtc="2022-06-29T05:09:00Z"/>
  <w16cex:commentExtensible w16cex:durableId="26843AC3" w16cex:dateUtc="2022-07-22T03:51:00Z"/>
  <w16cex:commentExtensible w16cex:durableId="2665FFFC" w16cex:dateUtc="2022-06-29T05:32:00Z"/>
  <w16cex:commentExtensible w16cex:durableId="267C18B5" w16cex:dateUtc="2022-07-15T2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5F3AC" w16cid:durableId="2665F920"/>
  <w16cid:commentId w16cid:paraId="741830F2" w16cid:durableId="2665FAA2"/>
  <w16cid:commentId w16cid:paraId="0CB485C4" w16cid:durableId="26843AC3"/>
  <w16cid:commentId w16cid:paraId="57F093E1" w16cid:durableId="2665FFFC"/>
  <w16cid:commentId w16cid:paraId="3C681230" w16cid:durableId="267C18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9C3A" w14:textId="77777777" w:rsidR="00BF2A4D" w:rsidRDefault="00BF2A4D" w:rsidP="00684328">
      <w:r>
        <w:separator/>
      </w:r>
    </w:p>
  </w:endnote>
  <w:endnote w:type="continuationSeparator" w:id="0">
    <w:p w14:paraId="1384975C" w14:textId="77777777" w:rsidR="00BF2A4D" w:rsidRDefault="00BF2A4D" w:rsidP="00684328">
      <w:r>
        <w:continuationSeparator/>
      </w:r>
    </w:p>
  </w:endnote>
  <w:endnote w:type="continuationNotice" w:id="1">
    <w:p w14:paraId="45C57672" w14:textId="77777777" w:rsidR="00BF2A4D" w:rsidRDefault="00BF2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14ED" w14:textId="77777777" w:rsidR="00BF2A4D" w:rsidRDefault="00BF2A4D" w:rsidP="00684328">
      <w:r>
        <w:separator/>
      </w:r>
    </w:p>
  </w:footnote>
  <w:footnote w:type="continuationSeparator" w:id="0">
    <w:p w14:paraId="30E34AFA" w14:textId="77777777" w:rsidR="00BF2A4D" w:rsidRDefault="00BF2A4D" w:rsidP="00684328">
      <w:r>
        <w:continuationSeparator/>
      </w:r>
    </w:p>
  </w:footnote>
  <w:footnote w:type="continuationNotice" w:id="1">
    <w:p w14:paraId="59590698" w14:textId="77777777" w:rsidR="00BF2A4D" w:rsidRDefault="00BF2A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8364">
    <w:abstractNumId w:val="1"/>
  </w:num>
  <w:num w:numId="2" w16cid:durableId="113864462">
    <w:abstractNumId w:val="0"/>
  </w:num>
  <w:num w:numId="3" w16cid:durableId="1130516933">
    <w:abstractNumId w:val="3"/>
  </w:num>
  <w:num w:numId="4" w16cid:durableId="856895316">
    <w:abstractNumId w:val="4"/>
  </w:num>
  <w:num w:numId="5" w16cid:durableId="142352977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  <w15:person w15:author="Ben Schmidt">
    <w15:presenceInfo w15:providerId="AD" w15:userId="S::BRSCHMIDT@MITRE.ORG::ee8f6cf9-6b84-4d1f-97b8-fde48175b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2554"/>
    <w:rsid w:val="00007C32"/>
    <w:rsid w:val="00012812"/>
    <w:rsid w:val="000160C5"/>
    <w:rsid w:val="00020259"/>
    <w:rsid w:val="000227C6"/>
    <w:rsid w:val="0003460D"/>
    <w:rsid w:val="00036760"/>
    <w:rsid w:val="0004126E"/>
    <w:rsid w:val="000417FC"/>
    <w:rsid w:val="000428ED"/>
    <w:rsid w:val="00044724"/>
    <w:rsid w:val="00047624"/>
    <w:rsid w:val="00050DAF"/>
    <w:rsid w:val="00052404"/>
    <w:rsid w:val="00065BDE"/>
    <w:rsid w:val="000820C2"/>
    <w:rsid w:val="00090183"/>
    <w:rsid w:val="00090973"/>
    <w:rsid w:val="000928DD"/>
    <w:rsid w:val="00093DD1"/>
    <w:rsid w:val="00095BA5"/>
    <w:rsid w:val="000A5CFF"/>
    <w:rsid w:val="000B21EB"/>
    <w:rsid w:val="000B6E5C"/>
    <w:rsid w:val="000D533F"/>
    <w:rsid w:val="000E2D26"/>
    <w:rsid w:val="000F3FE0"/>
    <w:rsid w:val="00102859"/>
    <w:rsid w:val="001036B2"/>
    <w:rsid w:val="00114FF0"/>
    <w:rsid w:val="00122B07"/>
    <w:rsid w:val="00143B6B"/>
    <w:rsid w:val="00143DB3"/>
    <w:rsid w:val="00146E94"/>
    <w:rsid w:val="0015122B"/>
    <w:rsid w:val="00163C2D"/>
    <w:rsid w:val="00165B19"/>
    <w:rsid w:val="0017027E"/>
    <w:rsid w:val="00173A4F"/>
    <w:rsid w:val="0017483E"/>
    <w:rsid w:val="00181573"/>
    <w:rsid w:val="00190C68"/>
    <w:rsid w:val="00190CF6"/>
    <w:rsid w:val="001A0419"/>
    <w:rsid w:val="001A5A73"/>
    <w:rsid w:val="001B6D11"/>
    <w:rsid w:val="001C1F2C"/>
    <w:rsid w:val="001C4848"/>
    <w:rsid w:val="001C6276"/>
    <w:rsid w:val="001D6872"/>
    <w:rsid w:val="001D7076"/>
    <w:rsid w:val="00204918"/>
    <w:rsid w:val="00213376"/>
    <w:rsid w:val="0021640F"/>
    <w:rsid w:val="002168C4"/>
    <w:rsid w:val="002304E9"/>
    <w:rsid w:val="00235DDF"/>
    <w:rsid w:val="00237AC0"/>
    <w:rsid w:val="00243DF5"/>
    <w:rsid w:val="0024470B"/>
    <w:rsid w:val="00251F52"/>
    <w:rsid w:val="00261195"/>
    <w:rsid w:val="002714BF"/>
    <w:rsid w:val="002831DB"/>
    <w:rsid w:val="002B03B3"/>
    <w:rsid w:val="002B0434"/>
    <w:rsid w:val="002B77E9"/>
    <w:rsid w:val="002C3F37"/>
    <w:rsid w:val="002C54DE"/>
    <w:rsid w:val="002D51BC"/>
    <w:rsid w:val="002F3081"/>
    <w:rsid w:val="0030258D"/>
    <w:rsid w:val="003073E5"/>
    <w:rsid w:val="00315F0A"/>
    <w:rsid w:val="003170A9"/>
    <w:rsid w:val="00322EF7"/>
    <w:rsid w:val="00336021"/>
    <w:rsid w:val="00363335"/>
    <w:rsid w:val="00381612"/>
    <w:rsid w:val="00394891"/>
    <w:rsid w:val="00397724"/>
    <w:rsid w:val="003A66B7"/>
    <w:rsid w:val="003B6D82"/>
    <w:rsid w:val="003C184C"/>
    <w:rsid w:val="003D4A66"/>
    <w:rsid w:val="003D6861"/>
    <w:rsid w:val="003E2F38"/>
    <w:rsid w:val="00402818"/>
    <w:rsid w:val="00402DA4"/>
    <w:rsid w:val="0040477E"/>
    <w:rsid w:val="00406449"/>
    <w:rsid w:val="004238BE"/>
    <w:rsid w:val="00423B22"/>
    <w:rsid w:val="00434CB3"/>
    <w:rsid w:val="00483DE2"/>
    <w:rsid w:val="00495FD7"/>
    <w:rsid w:val="004A27BF"/>
    <w:rsid w:val="004A3076"/>
    <w:rsid w:val="004A76DF"/>
    <w:rsid w:val="004B0768"/>
    <w:rsid w:val="004C71F3"/>
    <w:rsid w:val="004C7DF7"/>
    <w:rsid w:val="004D0503"/>
    <w:rsid w:val="004D34E2"/>
    <w:rsid w:val="004E68DA"/>
    <w:rsid w:val="005018C6"/>
    <w:rsid w:val="005044B9"/>
    <w:rsid w:val="00504F45"/>
    <w:rsid w:val="005071A3"/>
    <w:rsid w:val="00507414"/>
    <w:rsid w:val="00512E9D"/>
    <w:rsid w:val="00521C31"/>
    <w:rsid w:val="00524110"/>
    <w:rsid w:val="00534FB0"/>
    <w:rsid w:val="00543E35"/>
    <w:rsid w:val="00545316"/>
    <w:rsid w:val="005561EE"/>
    <w:rsid w:val="00560BB9"/>
    <w:rsid w:val="00562387"/>
    <w:rsid w:val="00563136"/>
    <w:rsid w:val="005675C3"/>
    <w:rsid w:val="00590326"/>
    <w:rsid w:val="00594F09"/>
    <w:rsid w:val="00595154"/>
    <w:rsid w:val="00595F29"/>
    <w:rsid w:val="005C20B9"/>
    <w:rsid w:val="005C5683"/>
    <w:rsid w:val="005D3A14"/>
    <w:rsid w:val="005D47F7"/>
    <w:rsid w:val="006030D7"/>
    <w:rsid w:val="0061115D"/>
    <w:rsid w:val="006276C3"/>
    <w:rsid w:val="0063277E"/>
    <w:rsid w:val="00635146"/>
    <w:rsid w:val="00636AE4"/>
    <w:rsid w:val="0064279D"/>
    <w:rsid w:val="00642EA0"/>
    <w:rsid w:val="00651E89"/>
    <w:rsid w:val="00655C5B"/>
    <w:rsid w:val="00661DE8"/>
    <w:rsid w:val="00666215"/>
    <w:rsid w:val="00667A3C"/>
    <w:rsid w:val="00672B68"/>
    <w:rsid w:val="00683CA7"/>
    <w:rsid w:val="00684328"/>
    <w:rsid w:val="00684ABC"/>
    <w:rsid w:val="006A320D"/>
    <w:rsid w:val="006A4A40"/>
    <w:rsid w:val="006B1266"/>
    <w:rsid w:val="006B4B05"/>
    <w:rsid w:val="006C3194"/>
    <w:rsid w:val="006D3146"/>
    <w:rsid w:val="006D6ABD"/>
    <w:rsid w:val="006D7732"/>
    <w:rsid w:val="006F2291"/>
    <w:rsid w:val="006F3A45"/>
    <w:rsid w:val="006F4FA3"/>
    <w:rsid w:val="007001DA"/>
    <w:rsid w:val="0071530B"/>
    <w:rsid w:val="0073644D"/>
    <w:rsid w:val="00737454"/>
    <w:rsid w:val="00737E4E"/>
    <w:rsid w:val="00742CBD"/>
    <w:rsid w:val="0074461E"/>
    <w:rsid w:val="00767CDA"/>
    <w:rsid w:val="00775EB0"/>
    <w:rsid w:val="007778C3"/>
    <w:rsid w:val="007873B8"/>
    <w:rsid w:val="007B4CDC"/>
    <w:rsid w:val="007B5448"/>
    <w:rsid w:val="007B64C2"/>
    <w:rsid w:val="007C087F"/>
    <w:rsid w:val="007C5F45"/>
    <w:rsid w:val="007C6E0D"/>
    <w:rsid w:val="007D2FE2"/>
    <w:rsid w:val="007E15C1"/>
    <w:rsid w:val="007F1623"/>
    <w:rsid w:val="007F6957"/>
    <w:rsid w:val="00800210"/>
    <w:rsid w:val="008035F0"/>
    <w:rsid w:val="0082392D"/>
    <w:rsid w:val="0082750A"/>
    <w:rsid w:val="008503F5"/>
    <w:rsid w:val="0085249E"/>
    <w:rsid w:val="008604CF"/>
    <w:rsid w:val="00862B5D"/>
    <w:rsid w:val="00867C70"/>
    <w:rsid w:val="008935E7"/>
    <w:rsid w:val="008A03A9"/>
    <w:rsid w:val="008A375E"/>
    <w:rsid w:val="008A497A"/>
    <w:rsid w:val="008B5F90"/>
    <w:rsid w:val="008C47D0"/>
    <w:rsid w:val="008D4473"/>
    <w:rsid w:val="008E25A1"/>
    <w:rsid w:val="008E2CA2"/>
    <w:rsid w:val="008E4C89"/>
    <w:rsid w:val="008E61BF"/>
    <w:rsid w:val="00901A3F"/>
    <w:rsid w:val="0091538E"/>
    <w:rsid w:val="00922A49"/>
    <w:rsid w:val="00922DC6"/>
    <w:rsid w:val="00926A04"/>
    <w:rsid w:val="00935BFC"/>
    <w:rsid w:val="00943D98"/>
    <w:rsid w:val="009461B8"/>
    <w:rsid w:val="00947FDD"/>
    <w:rsid w:val="00950B69"/>
    <w:rsid w:val="00954A7A"/>
    <w:rsid w:val="00956287"/>
    <w:rsid w:val="00956E2D"/>
    <w:rsid w:val="009833CC"/>
    <w:rsid w:val="009852FD"/>
    <w:rsid w:val="009A0194"/>
    <w:rsid w:val="009A081B"/>
    <w:rsid w:val="009A351F"/>
    <w:rsid w:val="009A647D"/>
    <w:rsid w:val="009A653B"/>
    <w:rsid w:val="009A6E7D"/>
    <w:rsid w:val="009C2D05"/>
    <w:rsid w:val="009C786D"/>
    <w:rsid w:val="009D4D69"/>
    <w:rsid w:val="009F4A04"/>
    <w:rsid w:val="009F7226"/>
    <w:rsid w:val="00A02679"/>
    <w:rsid w:val="00A11063"/>
    <w:rsid w:val="00A14F9B"/>
    <w:rsid w:val="00A151F0"/>
    <w:rsid w:val="00A31A5D"/>
    <w:rsid w:val="00A34547"/>
    <w:rsid w:val="00A46B1C"/>
    <w:rsid w:val="00A47F00"/>
    <w:rsid w:val="00A61C28"/>
    <w:rsid w:val="00A6505C"/>
    <w:rsid w:val="00A74BF6"/>
    <w:rsid w:val="00A85B60"/>
    <w:rsid w:val="00A92D1E"/>
    <w:rsid w:val="00A93122"/>
    <w:rsid w:val="00A94926"/>
    <w:rsid w:val="00A95C20"/>
    <w:rsid w:val="00AB004E"/>
    <w:rsid w:val="00AB5E23"/>
    <w:rsid w:val="00AE02CD"/>
    <w:rsid w:val="00AE52BA"/>
    <w:rsid w:val="00AF05E8"/>
    <w:rsid w:val="00AF06DC"/>
    <w:rsid w:val="00AF1331"/>
    <w:rsid w:val="00AF206E"/>
    <w:rsid w:val="00B0440E"/>
    <w:rsid w:val="00B15A92"/>
    <w:rsid w:val="00B204B6"/>
    <w:rsid w:val="00B23054"/>
    <w:rsid w:val="00B371BB"/>
    <w:rsid w:val="00B45D0F"/>
    <w:rsid w:val="00B55EA4"/>
    <w:rsid w:val="00B64733"/>
    <w:rsid w:val="00B67C07"/>
    <w:rsid w:val="00B74B3E"/>
    <w:rsid w:val="00B80190"/>
    <w:rsid w:val="00B856FE"/>
    <w:rsid w:val="00B87055"/>
    <w:rsid w:val="00B92366"/>
    <w:rsid w:val="00B9304C"/>
    <w:rsid w:val="00B94A4F"/>
    <w:rsid w:val="00B95C39"/>
    <w:rsid w:val="00BA2D65"/>
    <w:rsid w:val="00BB05F4"/>
    <w:rsid w:val="00BB0650"/>
    <w:rsid w:val="00BC4EF8"/>
    <w:rsid w:val="00BE61CA"/>
    <w:rsid w:val="00BF1B73"/>
    <w:rsid w:val="00BF2A4D"/>
    <w:rsid w:val="00BF39FA"/>
    <w:rsid w:val="00C060EC"/>
    <w:rsid w:val="00C22212"/>
    <w:rsid w:val="00C22712"/>
    <w:rsid w:val="00C310B1"/>
    <w:rsid w:val="00C54546"/>
    <w:rsid w:val="00C605AB"/>
    <w:rsid w:val="00C71B4C"/>
    <w:rsid w:val="00CA5290"/>
    <w:rsid w:val="00CB2A15"/>
    <w:rsid w:val="00CB3A68"/>
    <w:rsid w:val="00CB73D0"/>
    <w:rsid w:val="00CC217C"/>
    <w:rsid w:val="00CE629E"/>
    <w:rsid w:val="00CF4A52"/>
    <w:rsid w:val="00D0383F"/>
    <w:rsid w:val="00D10785"/>
    <w:rsid w:val="00D11E8C"/>
    <w:rsid w:val="00D20679"/>
    <w:rsid w:val="00D2209F"/>
    <w:rsid w:val="00D2361F"/>
    <w:rsid w:val="00D24AD7"/>
    <w:rsid w:val="00D26161"/>
    <w:rsid w:val="00D30788"/>
    <w:rsid w:val="00D33179"/>
    <w:rsid w:val="00D43A76"/>
    <w:rsid w:val="00D5084B"/>
    <w:rsid w:val="00D6242B"/>
    <w:rsid w:val="00D65606"/>
    <w:rsid w:val="00D7138A"/>
    <w:rsid w:val="00D977F8"/>
    <w:rsid w:val="00DA0256"/>
    <w:rsid w:val="00DA1E92"/>
    <w:rsid w:val="00DB340B"/>
    <w:rsid w:val="00DD0BC4"/>
    <w:rsid w:val="00DD0F97"/>
    <w:rsid w:val="00DE4DB6"/>
    <w:rsid w:val="00DF00DF"/>
    <w:rsid w:val="00DF1EB0"/>
    <w:rsid w:val="00DF32D7"/>
    <w:rsid w:val="00DF36C9"/>
    <w:rsid w:val="00DF4AB5"/>
    <w:rsid w:val="00E03AF5"/>
    <w:rsid w:val="00E076BC"/>
    <w:rsid w:val="00E1076A"/>
    <w:rsid w:val="00E14C8A"/>
    <w:rsid w:val="00E2194F"/>
    <w:rsid w:val="00E33E61"/>
    <w:rsid w:val="00E410E7"/>
    <w:rsid w:val="00E45E58"/>
    <w:rsid w:val="00E46C36"/>
    <w:rsid w:val="00E72B92"/>
    <w:rsid w:val="00E809DD"/>
    <w:rsid w:val="00E858AD"/>
    <w:rsid w:val="00E85D5F"/>
    <w:rsid w:val="00E87705"/>
    <w:rsid w:val="00EA5A5C"/>
    <w:rsid w:val="00EB3406"/>
    <w:rsid w:val="00EB45B4"/>
    <w:rsid w:val="00EB6DC6"/>
    <w:rsid w:val="00EC20A3"/>
    <w:rsid w:val="00EC742E"/>
    <w:rsid w:val="00ED6A2A"/>
    <w:rsid w:val="00EE476F"/>
    <w:rsid w:val="00EE522F"/>
    <w:rsid w:val="00F0733D"/>
    <w:rsid w:val="00F149D8"/>
    <w:rsid w:val="00F1771F"/>
    <w:rsid w:val="00F239B1"/>
    <w:rsid w:val="00F322A6"/>
    <w:rsid w:val="00F44117"/>
    <w:rsid w:val="00F4665E"/>
    <w:rsid w:val="00F47BEA"/>
    <w:rsid w:val="00F54CF8"/>
    <w:rsid w:val="00F63AB9"/>
    <w:rsid w:val="00F679FF"/>
    <w:rsid w:val="00F67BD1"/>
    <w:rsid w:val="00F75C35"/>
    <w:rsid w:val="00F7664F"/>
    <w:rsid w:val="00F81932"/>
    <w:rsid w:val="00F938A9"/>
    <w:rsid w:val="00F9430C"/>
    <w:rsid w:val="00FA28C1"/>
    <w:rsid w:val="00FA456C"/>
    <w:rsid w:val="00FB3341"/>
    <w:rsid w:val="00FC061C"/>
    <w:rsid w:val="00FC06DA"/>
    <w:rsid w:val="00FD0D84"/>
    <w:rsid w:val="00FD2544"/>
    <w:rsid w:val="00FE1DD1"/>
    <w:rsid w:val="00FE2C02"/>
    <w:rsid w:val="00FE4DEA"/>
    <w:rsid w:val="00FE5346"/>
    <w:rsid w:val="00FF4DBC"/>
    <w:rsid w:val="00FF4ECF"/>
    <w:rsid w:val="00FF5F1A"/>
    <w:rsid w:val="0272C9E8"/>
    <w:rsid w:val="07561C29"/>
    <w:rsid w:val="121B3D24"/>
    <w:rsid w:val="16410265"/>
    <w:rsid w:val="1E3C5A79"/>
    <w:rsid w:val="21D40D08"/>
    <w:rsid w:val="25900B44"/>
    <w:rsid w:val="25EC9B1A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6F094536-C329-42CC-84AE-580EEEE7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0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2C04A-A42E-4966-A3DF-E44EC457E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147</cp:revision>
  <dcterms:created xsi:type="dcterms:W3CDTF">2022-04-06T14:39:00Z</dcterms:created>
  <dcterms:modified xsi:type="dcterms:W3CDTF">2022-07-22T03:58:00Z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