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1034C97F" w:rsidR="4B0E0084" w:rsidRDefault="00B87055" w:rsidP="50A9D464">
      <w:pPr>
        <w:shd w:val="clear" w:color="auto" w:fill="FFFFFF" w:themeFill="background1"/>
        <w:spacing w:before="120" w:after="120"/>
        <w:rPr>
          <w:rFonts w:ascii="Arial" w:eastAsia="Arial" w:hAnsi="Arial" w:cs="Arial"/>
          <w:sz w:val="44"/>
          <w:szCs w:val="44"/>
        </w:rPr>
      </w:pPr>
      <w:r w:rsidRPr="009C2D05">
        <w:rPr>
          <w:rFonts w:ascii="Arial" w:eastAsia="Arial" w:hAnsi="Arial" w:cs="Arial"/>
          <w:sz w:val="44"/>
          <w:szCs w:val="44"/>
        </w:rPr>
        <w:t>&lt;</w:t>
      </w:r>
      <w:commentRangeStart w:id="0"/>
      <w:r w:rsidR="00E53BBB">
        <w:rPr>
          <w:rFonts w:ascii="Arial" w:eastAsia="Arial" w:hAnsi="Arial" w:cs="Arial"/>
          <w:sz w:val="44"/>
          <w:szCs w:val="44"/>
        </w:rPr>
        <w:t>Number</w:t>
      </w:r>
      <w:commentRangeEnd w:id="0"/>
      <w:r w:rsidR="00A641AE">
        <w:rPr>
          <w:rStyle w:val="CommentReference"/>
        </w:rPr>
        <w:commentReference w:id="0"/>
      </w:r>
      <w:r w:rsidR="00A641AE">
        <w:rPr>
          <w:rFonts w:ascii="Arial" w:eastAsia="Arial" w:hAnsi="Arial" w:cs="Arial"/>
          <w:sz w:val="44"/>
          <w:szCs w:val="44"/>
        </w:rPr>
        <w:t>&gt; &lt;</w:t>
      </w:r>
      <w:r w:rsidR="00334BE4">
        <w:rPr>
          <w:rFonts w:ascii="Arial" w:eastAsia="Arial" w:hAnsi="Arial" w:cs="Arial"/>
          <w:sz w:val="44"/>
          <w:szCs w:val="44"/>
        </w:rPr>
        <w:t xml:space="preserve">FiGHT </w:t>
      </w:r>
      <w:r w:rsidRPr="009C2D05">
        <w:rPr>
          <w:rFonts w:ascii="Arial" w:eastAsia="Arial" w:hAnsi="Arial" w:cs="Arial"/>
          <w:sz w:val="44"/>
          <w:szCs w:val="44"/>
        </w:rPr>
        <w:t>Name of Technique</w:t>
      </w:r>
      <w:r w:rsidR="002304E9" w:rsidRPr="009C2D05">
        <w:rPr>
          <w:rFonts w:ascii="Arial" w:eastAsia="Arial" w:hAnsi="Arial" w:cs="Arial"/>
          <w:sz w:val="44"/>
          <w:szCs w:val="44"/>
        </w:rPr>
        <w:t>/Sub-Technique</w:t>
      </w:r>
      <w:r w:rsidRPr="009C2D05">
        <w:rPr>
          <w:rFonts w:ascii="Arial" w:eastAsia="Arial" w:hAnsi="Arial" w:cs="Arial"/>
          <w:sz w:val="44"/>
          <w:szCs w:val="44"/>
        </w:rPr>
        <w:t>&gt;</w:t>
      </w:r>
      <w:r w:rsidR="4B0E0084" w:rsidRPr="009C2D05">
        <w:rPr>
          <w:rFonts w:ascii="Arial" w:eastAsia="Arial" w:hAnsi="Arial" w:cs="Arial"/>
          <w:sz w:val="44"/>
          <w:szCs w:val="44"/>
        </w:rPr>
        <w:t xml:space="preserve"> </w:t>
      </w:r>
    </w:p>
    <w:tbl>
      <w:tblPr>
        <w:tblStyle w:val="TableGrid"/>
        <w:tblW w:w="0" w:type="auto"/>
        <w:tblLook w:val="04A0" w:firstRow="1" w:lastRow="0" w:firstColumn="1" w:lastColumn="0" w:noHBand="0" w:noVBand="1"/>
      </w:tblPr>
      <w:tblGrid>
        <w:gridCol w:w="1869"/>
        <w:gridCol w:w="1864"/>
        <w:gridCol w:w="1882"/>
        <w:gridCol w:w="1997"/>
        <w:gridCol w:w="1738"/>
      </w:tblGrid>
      <w:tr w:rsidR="006E2F2D" w14:paraId="49CC7FB9" w14:textId="144AD337" w:rsidTr="006E2F2D">
        <w:trPr>
          <w:trHeight w:val="287"/>
        </w:trPr>
        <w:tc>
          <w:tcPr>
            <w:tcW w:w="1869" w:type="dxa"/>
          </w:tcPr>
          <w:p w14:paraId="4D9B58BC" w14:textId="11E13C7C" w:rsidR="006E2F2D" w:rsidRPr="00660D47" w:rsidRDefault="006E2F2D" w:rsidP="50A9D464">
            <w:pPr>
              <w:spacing w:before="120" w:after="120"/>
              <w:rPr>
                <w:rFonts w:ascii="Arial" w:eastAsia="Arial" w:hAnsi="Arial" w:cs="Arial"/>
                <w:sz w:val="22"/>
                <w:szCs w:val="22"/>
              </w:rPr>
            </w:pPr>
            <w:r>
              <w:rPr>
                <w:rFonts w:ascii="Arial" w:eastAsia="Arial" w:hAnsi="Arial" w:cs="Arial"/>
                <w:sz w:val="22"/>
                <w:szCs w:val="22"/>
              </w:rPr>
              <w:t>Date</w:t>
            </w:r>
          </w:p>
        </w:tc>
        <w:tc>
          <w:tcPr>
            <w:tcW w:w="1864" w:type="dxa"/>
          </w:tcPr>
          <w:p w14:paraId="5BA7F452" w14:textId="3C0A4754" w:rsidR="006E2F2D" w:rsidRPr="00660D47" w:rsidRDefault="006E2F2D" w:rsidP="50A9D464">
            <w:pPr>
              <w:spacing w:before="120" w:after="120"/>
              <w:rPr>
                <w:rFonts w:ascii="Arial" w:eastAsia="Arial" w:hAnsi="Arial" w:cs="Arial"/>
                <w:sz w:val="22"/>
                <w:szCs w:val="22"/>
              </w:rPr>
            </w:pPr>
            <w:r>
              <w:rPr>
                <w:rFonts w:ascii="Arial" w:eastAsia="Arial" w:hAnsi="Arial" w:cs="Arial"/>
                <w:sz w:val="22"/>
                <w:szCs w:val="22"/>
              </w:rPr>
              <w:t>Who</w:t>
            </w:r>
          </w:p>
        </w:tc>
        <w:tc>
          <w:tcPr>
            <w:tcW w:w="1882" w:type="dxa"/>
          </w:tcPr>
          <w:p w14:paraId="5554C754" w14:textId="0A228276" w:rsidR="006E2F2D" w:rsidRPr="00660D47" w:rsidRDefault="00AA28A4" w:rsidP="50A9D464">
            <w:pPr>
              <w:spacing w:before="120" w:after="120"/>
              <w:rPr>
                <w:rFonts w:ascii="Arial" w:eastAsia="Arial" w:hAnsi="Arial" w:cs="Arial"/>
                <w:sz w:val="22"/>
                <w:szCs w:val="22"/>
              </w:rPr>
            </w:pPr>
            <w:r>
              <w:rPr>
                <w:rFonts w:ascii="Arial" w:eastAsia="Arial" w:hAnsi="Arial" w:cs="Arial"/>
                <w:sz w:val="22"/>
                <w:szCs w:val="22"/>
              </w:rPr>
              <w:t>Current text</w:t>
            </w:r>
          </w:p>
        </w:tc>
        <w:tc>
          <w:tcPr>
            <w:tcW w:w="1997" w:type="dxa"/>
          </w:tcPr>
          <w:p w14:paraId="306FBDAE" w14:textId="1BEE5115" w:rsidR="006E2F2D" w:rsidRPr="00660D47" w:rsidRDefault="00AA28A4" w:rsidP="50A9D464">
            <w:pPr>
              <w:spacing w:before="120" w:after="120"/>
              <w:rPr>
                <w:rFonts w:ascii="Arial" w:eastAsia="Arial" w:hAnsi="Arial" w:cs="Arial"/>
                <w:sz w:val="22"/>
                <w:szCs w:val="22"/>
              </w:rPr>
            </w:pPr>
            <w:r>
              <w:rPr>
                <w:rFonts w:ascii="Arial" w:eastAsia="Arial" w:hAnsi="Arial" w:cs="Arial"/>
                <w:sz w:val="22"/>
                <w:szCs w:val="22"/>
              </w:rPr>
              <w:t>P</w:t>
            </w:r>
            <w:r w:rsidR="006E2F2D">
              <w:rPr>
                <w:rFonts w:ascii="Arial" w:eastAsia="Arial" w:hAnsi="Arial" w:cs="Arial"/>
                <w:sz w:val="22"/>
                <w:szCs w:val="22"/>
              </w:rPr>
              <w:t>roposed</w:t>
            </w:r>
            <w:r>
              <w:rPr>
                <w:rFonts w:ascii="Arial" w:eastAsia="Arial" w:hAnsi="Arial" w:cs="Arial"/>
                <w:sz w:val="22"/>
                <w:szCs w:val="22"/>
              </w:rPr>
              <w:t xml:space="preserve"> text</w:t>
            </w:r>
          </w:p>
        </w:tc>
        <w:tc>
          <w:tcPr>
            <w:tcW w:w="1738" w:type="dxa"/>
          </w:tcPr>
          <w:p w14:paraId="1595B1A3" w14:textId="479B5B09" w:rsidR="006E2F2D" w:rsidRDefault="00654FCF" w:rsidP="50A9D464">
            <w:pPr>
              <w:spacing w:before="120" w:after="120"/>
              <w:rPr>
                <w:rFonts w:ascii="Arial" w:eastAsia="Arial" w:hAnsi="Arial" w:cs="Arial"/>
                <w:sz w:val="22"/>
                <w:szCs w:val="22"/>
              </w:rPr>
            </w:pPr>
            <w:r>
              <w:rPr>
                <w:rFonts w:ascii="Arial" w:eastAsia="Arial" w:hAnsi="Arial" w:cs="Arial"/>
                <w:sz w:val="22"/>
                <w:szCs w:val="22"/>
              </w:rPr>
              <w:t>Final text</w:t>
            </w:r>
          </w:p>
        </w:tc>
      </w:tr>
      <w:tr w:rsidR="006E2F2D" w14:paraId="70C088EB" w14:textId="000E6876" w:rsidTr="006E2F2D">
        <w:tc>
          <w:tcPr>
            <w:tcW w:w="1869" w:type="dxa"/>
          </w:tcPr>
          <w:p w14:paraId="454CA8EF" w14:textId="77777777" w:rsidR="006E2F2D" w:rsidRPr="00660D47" w:rsidRDefault="006E2F2D" w:rsidP="50A9D464">
            <w:pPr>
              <w:spacing w:before="120" w:after="120"/>
              <w:rPr>
                <w:rFonts w:ascii="Arial" w:eastAsia="Arial" w:hAnsi="Arial" w:cs="Arial"/>
                <w:sz w:val="22"/>
                <w:szCs w:val="22"/>
              </w:rPr>
            </w:pPr>
          </w:p>
        </w:tc>
        <w:tc>
          <w:tcPr>
            <w:tcW w:w="1864" w:type="dxa"/>
          </w:tcPr>
          <w:p w14:paraId="28F9B2AA" w14:textId="77777777" w:rsidR="006E2F2D" w:rsidRPr="00660D47" w:rsidRDefault="006E2F2D" w:rsidP="50A9D464">
            <w:pPr>
              <w:spacing w:before="120" w:after="120"/>
              <w:rPr>
                <w:rFonts w:ascii="Arial" w:eastAsia="Arial" w:hAnsi="Arial" w:cs="Arial"/>
                <w:sz w:val="22"/>
                <w:szCs w:val="22"/>
              </w:rPr>
            </w:pPr>
          </w:p>
        </w:tc>
        <w:tc>
          <w:tcPr>
            <w:tcW w:w="1882" w:type="dxa"/>
          </w:tcPr>
          <w:p w14:paraId="0E47F56F" w14:textId="77777777" w:rsidR="006E2F2D" w:rsidRPr="00660D47" w:rsidRDefault="006E2F2D" w:rsidP="50A9D464">
            <w:pPr>
              <w:spacing w:before="120" w:after="120"/>
              <w:rPr>
                <w:rFonts w:ascii="Arial" w:eastAsia="Arial" w:hAnsi="Arial" w:cs="Arial"/>
                <w:sz w:val="22"/>
                <w:szCs w:val="22"/>
              </w:rPr>
            </w:pPr>
          </w:p>
        </w:tc>
        <w:tc>
          <w:tcPr>
            <w:tcW w:w="1997" w:type="dxa"/>
          </w:tcPr>
          <w:p w14:paraId="799F5659" w14:textId="77777777" w:rsidR="006E2F2D" w:rsidRPr="00660D47" w:rsidRDefault="006E2F2D" w:rsidP="50A9D464">
            <w:pPr>
              <w:spacing w:before="120" w:after="120"/>
              <w:rPr>
                <w:rFonts w:ascii="Arial" w:eastAsia="Arial" w:hAnsi="Arial" w:cs="Arial"/>
                <w:sz w:val="22"/>
                <w:szCs w:val="22"/>
              </w:rPr>
            </w:pPr>
          </w:p>
        </w:tc>
        <w:tc>
          <w:tcPr>
            <w:tcW w:w="1738" w:type="dxa"/>
          </w:tcPr>
          <w:p w14:paraId="43CA349C" w14:textId="77777777" w:rsidR="006E2F2D" w:rsidRPr="00660D47" w:rsidRDefault="006E2F2D" w:rsidP="50A9D464">
            <w:pPr>
              <w:spacing w:before="120" w:after="120"/>
              <w:rPr>
                <w:rFonts w:ascii="Arial" w:eastAsia="Arial" w:hAnsi="Arial" w:cs="Arial"/>
                <w:sz w:val="22"/>
                <w:szCs w:val="22"/>
              </w:rPr>
            </w:pPr>
          </w:p>
        </w:tc>
      </w:tr>
      <w:tr w:rsidR="006E2F2D" w14:paraId="1839E18B" w14:textId="669EE38F" w:rsidTr="006E2F2D">
        <w:tc>
          <w:tcPr>
            <w:tcW w:w="1869" w:type="dxa"/>
          </w:tcPr>
          <w:p w14:paraId="2551917D" w14:textId="77777777" w:rsidR="006E2F2D" w:rsidRPr="00660D47" w:rsidRDefault="006E2F2D" w:rsidP="50A9D464">
            <w:pPr>
              <w:spacing w:before="120" w:after="120"/>
              <w:rPr>
                <w:rFonts w:ascii="Arial" w:eastAsia="Arial" w:hAnsi="Arial" w:cs="Arial"/>
                <w:sz w:val="22"/>
                <w:szCs w:val="22"/>
              </w:rPr>
            </w:pPr>
          </w:p>
        </w:tc>
        <w:tc>
          <w:tcPr>
            <w:tcW w:w="1864" w:type="dxa"/>
          </w:tcPr>
          <w:p w14:paraId="45473476" w14:textId="77777777" w:rsidR="006E2F2D" w:rsidRPr="00660D47" w:rsidRDefault="006E2F2D" w:rsidP="50A9D464">
            <w:pPr>
              <w:spacing w:before="120" w:after="120"/>
              <w:rPr>
                <w:rFonts w:ascii="Arial" w:eastAsia="Arial" w:hAnsi="Arial" w:cs="Arial"/>
                <w:sz w:val="22"/>
                <w:szCs w:val="22"/>
              </w:rPr>
            </w:pPr>
          </w:p>
        </w:tc>
        <w:tc>
          <w:tcPr>
            <w:tcW w:w="1882" w:type="dxa"/>
          </w:tcPr>
          <w:p w14:paraId="57B47AB7" w14:textId="77777777" w:rsidR="006E2F2D" w:rsidRPr="00660D47" w:rsidRDefault="006E2F2D" w:rsidP="50A9D464">
            <w:pPr>
              <w:spacing w:before="120" w:after="120"/>
              <w:rPr>
                <w:rFonts w:ascii="Arial" w:eastAsia="Arial" w:hAnsi="Arial" w:cs="Arial"/>
                <w:sz w:val="22"/>
                <w:szCs w:val="22"/>
              </w:rPr>
            </w:pPr>
          </w:p>
        </w:tc>
        <w:tc>
          <w:tcPr>
            <w:tcW w:w="1997" w:type="dxa"/>
          </w:tcPr>
          <w:p w14:paraId="41D4B53E" w14:textId="77777777" w:rsidR="006E2F2D" w:rsidRPr="00660D47" w:rsidRDefault="006E2F2D" w:rsidP="50A9D464">
            <w:pPr>
              <w:spacing w:before="120" w:after="120"/>
              <w:rPr>
                <w:rFonts w:ascii="Arial" w:eastAsia="Arial" w:hAnsi="Arial" w:cs="Arial"/>
                <w:sz w:val="22"/>
                <w:szCs w:val="22"/>
              </w:rPr>
            </w:pPr>
          </w:p>
        </w:tc>
        <w:tc>
          <w:tcPr>
            <w:tcW w:w="1738" w:type="dxa"/>
          </w:tcPr>
          <w:p w14:paraId="788CD231" w14:textId="77777777" w:rsidR="006E2F2D" w:rsidRPr="00660D47" w:rsidRDefault="006E2F2D" w:rsidP="50A9D464">
            <w:pPr>
              <w:spacing w:before="120" w:after="120"/>
              <w:rPr>
                <w:rFonts w:ascii="Arial" w:eastAsia="Arial" w:hAnsi="Arial" w:cs="Arial"/>
                <w:sz w:val="22"/>
                <w:szCs w:val="22"/>
              </w:rPr>
            </w:pPr>
          </w:p>
        </w:tc>
      </w:tr>
    </w:tbl>
    <w:p w14:paraId="1EEE8CBC" w14:textId="77777777" w:rsidR="006E12AB" w:rsidRDefault="006E12AB" w:rsidP="00E410E7">
      <w:pPr>
        <w:rPr>
          <w:rFonts w:ascii="Arial" w:eastAsia="Arial" w:hAnsi="Arial" w:cs="Arial"/>
        </w:rPr>
      </w:pPr>
    </w:p>
    <w:p w14:paraId="2A4E9104" w14:textId="358C791D" w:rsidR="00E410E7" w:rsidRPr="009C2D05" w:rsidRDefault="00E410E7" w:rsidP="00E410E7">
      <w:pPr>
        <w:rPr>
          <w:rFonts w:ascii="Arial" w:eastAsia="Arial" w:hAnsi="Arial" w:cs="Arial"/>
          <w:sz w:val="21"/>
          <w:szCs w:val="21"/>
          <w:lang w:val="en"/>
        </w:rPr>
      </w:pPr>
      <w:commentRangeStart w:id="1"/>
      <w:r w:rsidRPr="0F4A1830">
        <w:rPr>
          <w:rFonts w:ascii="Arial" w:eastAsia="Arial" w:hAnsi="Arial" w:cs="Arial"/>
        </w:rPr>
        <w:t>Description:</w:t>
      </w:r>
      <w:commentRangeEnd w:id="1"/>
      <w:r w:rsidR="00A641AE">
        <w:rPr>
          <w:rStyle w:val="CommentReference"/>
        </w:rPr>
        <w:commentReference w:id="1"/>
      </w:r>
      <w:r w:rsidRPr="0F4A1830">
        <w:rPr>
          <w:rFonts w:ascii="Arial" w:eastAsia="Arial" w:hAnsi="Arial" w:cs="Arial"/>
        </w:rPr>
        <w:t xml:space="preserve"> </w:t>
      </w:r>
      <w:r w:rsidRPr="0F4A1830">
        <w:rPr>
          <w:rFonts w:ascii="Arial" w:eastAsia="Arial" w:hAnsi="Arial" w:cs="Arial"/>
          <w:lang w:val="en"/>
        </w:rPr>
        <w:t>&lt;</w:t>
      </w:r>
      <w:r w:rsidR="00A641AE">
        <w:rPr>
          <w:rFonts w:ascii="Arial" w:eastAsia="Arial" w:hAnsi="Arial" w:cs="Arial"/>
          <w:lang w:val="en"/>
        </w:rPr>
        <w:t>BLUF SENTENCE, ONE LINE ONLY.&gt;</w:t>
      </w:r>
      <w:r w:rsidRPr="0F4A1830">
        <w:rPr>
          <w:rFonts w:ascii="Arial" w:eastAsia="Arial" w:hAnsi="Arial" w:cs="Arial"/>
          <w:lang w:val="en"/>
        </w:rPr>
        <w:t xml:space="preserve"> </w:t>
      </w:r>
      <w:r w:rsidR="00A641AE">
        <w:rPr>
          <w:rFonts w:ascii="Arial" w:eastAsia="Arial" w:hAnsi="Arial" w:cs="Arial"/>
          <w:lang w:val="en"/>
        </w:rPr>
        <w:t xml:space="preserve">&lt;Following paragraphs:  </w:t>
      </w:r>
      <w:r w:rsidR="004A3076" w:rsidRPr="0F4A1830">
        <w:rPr>
          <w:rFonts w:ascii="Arial" w:eastAsia="Arial" w:hAnsi="Arial" w:cs="Arial"/>
          <w:lang w:val="en"/>
        </w:rPr>
        <w:t>Information about the (sub-)technique, what it is, what it’s typically used for, how an adversary can take advantage of it, and variations on how it could be used. Include references to authoritative articles describing technical</w:t>
      </w:r>
      <w:ins w:id="2" w:author="Eric I Arnoth" w:date="2022-05-11T14:22:00Z">
        <w:r w:rsidR="00486EB3">
          <w:rPr>
            <w:rFonts w:ascii="Arial" w:eastAsia="Arial" w:hAnsi="Arial" w:cs="Arial"/>
            <w:lang w:val="en"/>
          </w:rPr>
          <w:t>[1]</w:t>
        </w:r>
      </w:ins>
      <w:r w:rsidR="004A3076" w:rsidRPr="0F4A1830">
        <w:rPr>
          <w:rFonts w:ascii="Arial" w:eastAsia="Arial" w:hAnsi="Arial" w:cs="Arial"/>
          <w:lang w:val="en"/>
        </w:rPr>
        <w:t xml:space="preserve"> information related to the technique as well as in the wild use references as appropriate</w:t>
      </w:r>
      <w:r w:rsidRPr="0F4A1830">
        <w:rPr>
          <w:rFonts w:ascii="Arial" w:eastAsia="Arial" w:hAnsi="Arial" w:cs="Arial"/>
          <w:lang w:val="en"/>
        </w:rPr>
        <w:t>. &gt;</w:t>
      </w:r>
      <w:r w:rsidRPr="0F4A1830">
        <w:rPr>
          <w:rFonts w:ascii="Arial" w:eastAsia="Arial" w:hAnsi="Arial" w:cs="Arial"/>
          <w:sz w:val="21"/>
          <w:szCs w:val="21"/>
          <w:lang w:val="en"/>
        </w:rPr>
        <w:t xml:space="preserve"> </w:t>
      </w:r>
    </w:p>
    <w:p w14:paraId="231E1880" w14:textId="2D669ADE" w:rsidR="00E410E7" w:rsidRDefault="00E410E7" w:rsidP="00E410E7">
      <w:pPr>
        <w:rPr>
          <w:rFonts w:ascii="Arial" w:eastAsia="Arial" w:hAnsi="Arial" w:cs="Arial"/>
          <w:sz w:val="21"/>
          <w:szCs w:val="21"/>
          <w:lang w:val="en"/>
        </w:rPr>
      </w:pPr>
    </w:p>
    <w:p w14:paraId="54501296" w14:textId="37C8EFCD" w:rsidR="00E44921" w:rsidRDefault="00C9758F" w:rsidP="00E410E7">
      <w:pPr>
        <w:rPr>
          <w:rFonts w:ascii="Arial" w:eastAsia="Arial" w:hAnsi="Arial" w:cs="Arial"/>
          <w:sz w:val="21"/>
          <w:szCs w:val="21"/>
          <w:lang w:val="en"/>
        </w:rPr>
      </w:pPr>
      <w:r>
        <w:rPr>
          <w:rFonts w:ascii="Arial" w:eastAsia="Arial" w:hAnsi="Arial" w:cs="Arial"/>
          <w:sz w:val="21"/>
          <w:szCs w:val="21"/>
          <w:lang w:val="en"/>
        </w:rPr>
        <w:t>(</w:t>
      </w:r>
      <w:r w:rsidR="00E44921">
        <w:rPr>
          <w:rFonts w:ascii="Arial" w:eastAsia="Arial" w:hAnsi="Arial" w:cs="Arial"/>
          <w:sz w:val="21"/>
          <w:szCs w:val="21"/>
          <w:lang w:val="en"/>
        </w:rPr>
        <w:t>Background info</w:t>
      </w:r>
      <w:r>
        <w:rPr>
          <w:rFonts w:ascii="Arial" w:eastAsia="Arial" w:hAnsi="Arial" w:cs="Arial"/>
          <w:sz w:val="21"/>
          <w:szCs w:val="21"/>
          <w:lang w:val="en"/>
        </w:rPr>
        <w:t xml:space="preserve"> (not too longwinded) can be added here to help understand the description above. The background info paragraph(s) should be in the FiGHT spreadsheet)</w:t>
      </w:r>
    </w:p>
    <w:p w14:paraId="76704658" w14:textId="77777777" w:rsidR="00234776" w:rsidRPr="009C2D05" w:rsidRDefault="00234776" w:rsidP="00E410E7">
      <w:pPr>
        <w:rPr>
          <w:rFonts w:ascii="Arial" w:eastAsia="Arial" w:hAnsi="Arial" w:cs="Arial"/>
          <w:sz w:val="21"/>
          <w:szCs w:val="21"/>
          <w:lang w:val="en"/>
        </w:rPr>
      </w:pPr>
    </w:p>
    <w:p w14:paraId="2AF0CDD6" w14:textId="56240F34" w:rsidR="00651E89" w:rsidRPr="009C2D05" w:rsidRDefault="00651E89" w:rsidP="000160C5">
      <w:pPr>
        <w:rPr>
          <w:rFonts w:ascii="Arial" w:eastAsia="Arial" w:hAnsi="Arial" w:cs="Arial"/>
        </w:rPr>
      </w:pPr>
      <w:commentRangeStart w:id="3"/>
      <w:r w:rsidRPr="009C2D05">
        <w:rPr>
          <w:rFonts w:ascii="Arial" w:eastAsia="Arial" w:hAnsi="Arial" w:cs="Arial"/>
        </w:rPr>
        <w:t>Labelling:</w:t>
      </w:r>
      <w:commentRangeEnd w:id="3"/>
      <w:r w:rsidR="00A641AE">
        <w:rPr>
          <w:rStyle w:val="CommentReference"/>
        </w:rPr>
        <w:commentReference w:id="3"/>
      </w:r>
    </w:p>
    <w:p w14:paraId="64D6549A" w14:textId="59E7CB16" w:rsidR="00543ACB" w:rsidRDefault="00543ACB" w:rsidP="00CB73D0">
      <w:pPr>
        <w:pStyle w:val="ListParagraph"/>
        <w:numPr>
          <w:ilvl w:val="0"/>
          <w:numId w:val="4"/>
        </w:numPr>
        <w:rPr>
          <w:rFonts w:ascii="Arial" w:eastAsia="Arial" w:hAnsi="Arial" w:cs="Arial"/>
        </w:rPr>
      </w:pPr>
      <w:commentRangeStart w:id="4"/>
      <w:r w:rsidRPr="25402414">
        <w:rPr>
          <w:rFonts w:ascii="Arial" w:eastAsia="Arial" w:hAnsi="Arial" w:cs="Arial"/>
        </w:rPr>
        <w:t>Sub</w:t>
      </w:r>
      <w:r w:rsidR="00A24811">
        <w:rPr>
          <w:rFonts w:ascii="Arial" w:eastAsia="Arial" w:hAnsi="Arial" w:cs="Arial"/>
        </w:rPr>
        <w:t>-</w:t>
      </w:r>
      <w:r w:rsidR="00FA6D94">
        <w:rPr>
          <w:rFonts w:ascii="Arial" w:eastAsia="Arial" w:hAnsi="Arial" w:cs="Arial"/>
        </w:rPr>
        <w:t>t</w:t>
      </w:r>
      <w:r w:rsidRPr="25402414">
        <w:rPr>
          <w:rFonts w:ascii="Arial" w:eastAsia="Arial" w:hAnsi="Arial" w:cs="Arial"/>
        </w:rPr>
        <w:t xml:space="preserve">echniques: </w:t>
      </w:r>
      <w:commentRangeEnd w:id="4"/>
      <w:r w:rsidR="00A641AE">
        <w:rPr>
          <w:rStyle w:val="CommentReference"/>
        </w:rPr>
        <w:commentReference w:id="4"/>
      </w:r>
      <w:r w:rsidRPr="25402414">
        <w:rPr>
          <w:rFonts w:ascii="Arial" w:eastAsia="Arial" w:hAnsi="Arial" w:cs="Arial"/>
        </w:rPr>
        <w:t>&lt;list</w:t>
      </w:r>
      <w:r w:rsidR="004C48B1" w:rsidRPr="25402414">
        <w:rPr>
          <w:rFonts w:ascii="Arial" w:eastAsia="Arial" w:hAnsi="Arial" w:cs="Arial"/>
        </w:rPr>
        <w:t xml:space="preserve"> full number(s)</w:t>
      </w:r>
      <w:r w:rsidRPr="25402414">
        <w:rPr>
          <w:rFonts w:ascii="Arial" w:eastAsia="Arial" w:hAnsi="Arial" w:cs="Arial"/>
        </w:rPr>
        <w:t>, if any</w:t>
      </w:r>
      <w:r w:rsidR="00A641AE">
        <w:rPr>
          <w:rFonts w:ascii="Arial" w:eastAsia="Arial" w:hAnsi="Arial" w:cs="Arial"/>
        </w:rPr>
        <w:t>.  COMMA DELIMITED</w:t>
      </w:r>
      <w:r w:rsidR="008E2432">
        <w:rPr>
          <w:rFonts w:ascii="Arial" w:eastAsia="Arial" w:hAnsi="Arial" w:cs="Arial"/>
        </w:rPr>
        <w:t xml:space="preserve"> LIST</w:t>
      </w:r>
      <w:r w:rsidR="00A641AE">
        <w:rPr>
          <w:rFonts w:ascii="Arial" w:eastAsia="Arial" w:hAnsi="Arial" w:cs="Arial"/>
        </w:rPr>
        <w:t xml:space="preserve"> ONLY.  If none, </w:t>
      </w:r>
      <w:r w:rsidR="004C48B1" w:rsidRPr="25402414">
        <w:rPr>
          <w:rFonts w:ascii="Arial" w:eastAsia="Arial" w:hAnsi="Arial" w:cs="Arial"/>
        </w:rPr>
        <w:t>“</w:t>
      </w:r>
      <w:r w:rsidR="00466197">
        <w:rPr>
          <w:rFonts w:ascii="Arial" w:eastAsia="Arial" w:hAnsi="Arial" w:cs="Arial"/>
        </w:rPr>
        <w:t>None</w:t>
      </w:r>
      <w:r w:rsidR="00A641AE">
        <w:rPr>
          <w:rFonts w:ascii="Arial" w:eastAsia="Arial" w:hAnsi="Arial" w:cs="Arial"/>
        </w:rPr>
        <w:t>”.  If a subtechnique, use</w:t>
      </w:r>
      <w:r w:rsidR="00A24811">
        <w:rPr>
          <w:rFonts w:ascii="Arial" w:eastAsia="Arial" w:hAnsi="Arial" w:cs="Arial"/>
        </w:rPr>
        <w:t xml:space="preserve"> “N/A”</w:t>
      </w:r>
      <w:r w:rsidR="004C48B1" w:rsidRPr="25402414">
        <w:rPr>
          <w:rFonts w:ascii="Arial" w:eastAsia="Arial" w:hAnsi="Arial" w:cs="Arial"/>
        </w:rPr>
        <w:t>&gt;</w:t>
      </w:r>
    </w:p>
    <w:p w14:paraId="1B8F05CE" w14:textId="0334C35B" w:rsidR="00AF06DC" w:rsidRPr="009C2D05" w:rsidRDefault="003D6861" w:rsidP="00CB73D0">
      <w:pPr>
        <w:pStyle w:val="ListParagraph"/>
        <w:numPr>
          <w:ilvl w:val="0"/>
          <w:numId w:val="4"/>
        </w:numPr>
        <w:rPr>
          <w:rFonts w:ascii="Arial" w:eastAsia="Arial" w:hAnsi="Arial" w:cs="Arial"/>
        </w:rPr>
      </w:pPr>
      <w:r w:rsidRPr="009C2D05">
        <w:rPr>
          <w:rFonts w:ascii="Arial" w:eastAsia="Arial" w:hAnsi="Arial" w:cs="Arial"/>
        </w:rPr>
        <w:t xml:space="preserve">Applicable </w:t>
      </w:r>
      <w:r w:rsidR="00AF06DC" w:rsidRPr="009C2D05">
        <w:rPr>
          <w:rFonts w:ascii="Arial" w:eastAsia="Arial" w:hAnsi="Arial" w:cs="Arial"/>
        </w:rPr>
        <w:t xml:space="preserve">Tactics:  </w:t>
      </w:r>
      <w:commentRangeStart w:id="5"/>
      <w:r w:rsidR="00AF06DC" w:rsidRPr="009C2D05">
        <w:rPr>
          <w:rFonts w:ascii="Arial" w:eastAsia="Arial" w:hAnsi="Arial" w:cs="Arial"/>
        </w:rPr>
        <w:t>&lt;at least 1, as appropriate</w:t>
      </w:r>
      <w:r w:rsidR="00A641AE">
        <w:rPr>
          <w:rFonts w:ascii="Arial" w:eastAsia="Arial" w:hAnsi="Arial" w:cs="Arial"/>
        </w:rPr>
        <w:t xml:space="preserve">, COMMA DELIMITED </w:t>
      </w:r>
      <w:r w:rsidR="008E2432">
        <w:rPr>
          <w:rFonts w:ascii="Arial" w:eastAsia="Arial" w:hAnsi="Arial" w:cs="Arial"/>
        </w:rPr>
        <w:t xml:space="preserve">LIST </w:t>
      </w:r>
      <w:r w:rsidR="00A641AE">
        <w:rPr>
          <w:rFonts w:ascii="Arial" w:eastAsia="Arial" w:hAnsi="Arial" w:cs="Arial"/>
        </w:rPr>
        <w:t>ONLY</w:t>
      </w:r>
      <w:r w:rsidR="00AF06DC" w:rsidRPr="009C2D05">
        <w:rPr>
          <w:rFonts w:ascii="Arial" w:eastAsia="Arial" w:hAnsi="Arial" w:cs="Arial"/>
        </w:rPr>
        <w:t>&gt;</w:t>
      </w:r>
      <w:commentRangeEnd w:id="5"/>
      <w:r w:rsidR="00A641AE">
        <w:rPr>
          <w:rStyle w:val="CommentReference"/>
        </w:rPr>
        <w:commentReference w:id="5"/>
      </w:r>
    </w:p>
    <w:p w14:paraId="00D46F48" w14:textId="382F8DFB" w:rsidR="00B64733" w:rsidRPr="009C2D05" w:rsidRDefault="00B64733" w:rsidP="000F3FE0">
      <w:pPr>
        <w:rPr>
          <w:rFonts w:ascii="Arial" w:eastAsia="Arial" w:hAnsi="Arial" w:cs="Arial"/>
        </w:rPr>
      </w:pPr>
    </w:p>
    <w:p w14:paraId="1366B712" w14:textId="2386360F" w:rsidR="00A61C28" w:rsidRPr="009C2D05" w:rsidRDefault="00A61C28" w:rsidP="000F3FE0">
      <w:pPr>
        <w:rPr>
          <w:rFonts w:ascii="Arial" w:eastAsia="Arial" w:hAnsi="Arial" w:cs="Arial"/>
        </w:rPr>
      </w:pPr>
      <w:commentRangeStart w:id="6"/>
      <w:r w:rsidRPr="009C2D05">
        <w:rPr>
          <w:rFonts w:ascii="Arial" w:eastAsia="Arial" w:hAnsi="Arial" w:cs="Arial"/>
        </w:rPr>
        <w:t>Metadata:</w:t>
      </w:r>
      <w:commentRangeEnd w:id="6"/>
      <w:r w:rsidR="00A641AE">
        <w:rPr>
          <w:rStyle w:val="CommentReference"/>
        </w:rPr>
        <w:commentReference w:id="6"/>
      </w:r>
    </w:p>
    <w:p w14:paraId="3E9795E7" w14:textId="259E08AA" w:rsidR="00B64733" w:rsidRPr="006C3194" w:rsidRDefault="00261A52" w:rsidP="00CB73D0">
      <w:pPr>
        <w:pStyle w:val="ListParagraph"/>
        <w:numPr>
          <w:ilvl w:val="0"/>
          <w:numId w:val="4"/>
        </w:numPr>
        <w:rPr>
          <w:rFonts w:ascii="Arial" w:eastAsia="Arial" w:hAnsi="Arial" w:cs="Arial"/>
        </w:rPr>
      </w:pPr>
      <w:commentRangeStart w:id="7"/>
      <w:r>
        <w:rPr>
          <w:rFonts w:ascii="Arial" w:eastAsia="Arial" w:hAnsi="Arial" w:cs="Arial"/>
        </w:rPr>
        <w:t>A</w:t>
      </w:r>
      <w:r w:rsidR="008245F3" w:rsidRPr="0F4A1830">
        <w:rPr>
          <w:rFonts w:ascii="Arial" w:eastAsia="Arial" w:hAnsi="Arial" w:cs="Arial"/>
        </w:rPr>
        <w:t>rchitecture</w:t>
      </w:r>
      <w:r>
        <w:rPr>
          <w:rFonts w:ascii="Arial" w:eastAsia="Arial" w:hAnsi="Arial" w:cs="Arial"/>
        </w:rPr>
        <w:t xml:space="preserve"> </w:t>
      </w:r>
      <w:r w:rsidR="00B147F1">
        <w:rPr>
          <w:rFonts w:ascii="Arial" w:eastAsia="Arial" w:hAnsi="Arial" w:cs="Arial"/>
        </w:rPr>
        <w:t>S</w:t>
      </w:r>
      <w:r>
        <w:rPr>
          <w:rFonts w:ascii="Arial" w:eastAsia="Arial" w:hAnsi="Arial" w:cs="Arial"/>
        </w:rPr>
        <w:t>egment</w:t>
      </w:r>
      <w:r w:rsidR="78666845" w:rsidRPr="0F4A1830">
        <w:rPr>
          <w:rFonts w:ascii="Arial" w:eastAsia="Arial" w:hAnsi="Arial" w:cs="Arial"/>
        </w:rPr>
        <w:t>:</w:t>
      </w:r>
      <w:commentRangeEnd w:id="7"/>
      <w:r w:rsidR="00A641AE">
        <w:rPr>
          <w:rStyle w:val="CommentReference"/>
        </w:rPr>
        <w:commentReference w:id="7"/>
      </w:r>
      <w:r w:rsidR="78666845" w:rsidRPr="0F4A1830">
        <w:rPr>
          <w:rFonts w:ascii="Arial" w:eastAsia="Arial" w:hAnsi="Arial" w:cs="Arial"/>
        </w:rPr>
        <w:t xml:space="preserve">  </w:t>
      </w:r>
      <w:r w:rsidR="00B87055" w:rsidRPr="0F4A1830">
        <w:rPr>
          <w:rFonts w:ascii="Arial" w:eastAsia="Arial" w:hAnsi="Arial" w:cs="Arial"/>
        </w:rPr>
        <w:t>&lt;e.g. RAN,</w:t>
      </w:r>
      <w:r w:rsidR="009A351F" w:rsidRPr="0F4A1830">
        <w:rPr>
          <w:rFonts w:ascii="Arial" w:eastAsia="Arial" w:hAnsi="Arial" w:cs="Arial"/>
        </w:rPr>
        <w:t xml:space="preserve"> MEC, </w:t>
      </w:r>
      <w:r w:rsidR="00B71B9D">
        <w:rPr>
          <w:rFonts w:ascii="Arial" w:eastAsia="Arial" w:hAnsi="Arial" w:cs="Arial"/>
        </w:rPr>
        <w:t>O</w:t>
      </w:r>
      <w:r w:rsidR="003F4A2F">
        <w:rPr>
          <w:rFonts w:ascii="Arial" w:eastAsia="Arial" w:hAnsi="Arial" w:cs="Arial"/>
        </w:rPr>
        <w:t>A</w:t>
      </w:r>
      <w:r w:rsidR="00B71B9D">
        <w:rPr>
          <w:rFonts w:ascii="Arial" w:eastAsia="Arial" w:hAnsi="Arial" w:cs="Arial"/>
        </w:rPr>
        <w:t xml:space="preserve">&amp;M, </w:t>
      </w:r>
      <w:r w:rsidR="00614601">
        <w:rPr>
          <w:rFonts w:ascii="Arial" w:eastAsia="Arial" w:hAnsi="Arial" w:cs="Arial"/>
        </w:rPr>
        <w:t>User-plane</w:t>
      </w:r>
      <w:r w:rsidR="00B87055" w:rsidRPr="0F4A1830">
        <w:rPr>
          <w:rFonts w:ascii="Arial" w:eastAsia="Arial" w:hAnsi="Arial" w:cs="Arial"/>
        </w:rPr>
        <w:t xml:space="preserve"> etc.&gt;</w:t>
      </w:r>
    </w:p>
    <w:p w14:paraId="264F76E1" w14:textId="042BCBFE" w:rsidR="00C605AB" w:rsidRDefault="00683CA7" w:rsidP="00CB73D0">
      <w:pPr>
        <w:pStyle w:val="ListParagraph"/>
        <w:numPr>
          <w:ilvl w:val="0"/>
          <w:numId w:val="4"/>
        </w:numPr>
        <w:rPr>
          <w:rFonts w:ascii="Arial" w:eastAsia="Arial" w:hAnsi="Arial" w:cs="Arial"/>
        </w:rPr>
      </w:pPr>
      <w:commentRangeStart w:id="8"/>
      <w:r w:rsidRPr="0F4A1830">
        <w:rPr>
          <w:rFonts w:ascii="Arial" w:eastAsia="Arial" w:hAnsi="Arial" w:cs="Arial"/>
        </w:rPr>
        <w:t>Platform</w:t>
      </w:r>
      <w:r w:rsidR="00506230">
        <w:rPr>
          <w:rFonts w:ascii="Arial" w:eastAsia="Arial" w:hAnsi="Arial" w:cs="Arial"/>
        </w:rPr>
        <w:t>(</w:t>
      </w:r>
      <w:r w:rsidRPr="0F4A1830">
        <w:rPr>
          <w:rFonts w:ascii="Arial" w:eastAsia="Arial" w:hAnsi="Arial" w:cs="Arial"/>
        </w:rPr>
        <w:t>s</w:t>
      </w:r>
      <w:r w:rsidR="00506230">
        <w:rPr>
          <w:rFonts w:ascii="Arial" w:eastAsia="Arial" w:hAnsi="Arial" w:cs="Arial"/>
        </w:rPr>
        <w:t>)</w:t>
      </w:r>
      <w:r w:rsidRPr="0F4A1830">
        <w:rPr>
          <w:rFonts w:ascii="Arial" w:eastAsia="Arial" w:hAnsi="Arial" w:cs="Arial"/>
        </w:rPr>
        <w:t>:</w:t>
      </w:r>
      <w:commentRangeEnd w:id="8"/>
      <w:r w:rsidR="00A641AE">
        <w:rPr>
          <w:rStyle w:val="CommentReference"/>
        </w:rPr>
        <w:commentReference w:id="8"/>
      </w:r>
      <w:r w:rsidRPr="0F4A1830">
        <w:rPr>
          <w:rFonts w:ascii="Arial" w:eastAsia="Arial" w:hAnsi="Arial" w:cs="Arial"/>
        </w:rPr>
        <w:t xml:space="preserve"> </w:t>
      </w:r>
      <w:r w:rsidR="00C22712" w:rsidRPr="0F4A1830">
        <w:rPr>
          <w:rFonts w:ascii="Arial" w:eastAsia="Arial" w:hAnsi="Arial" w:cs="Arial"/>
        </w:rPr>
        <w:t>&lt;</w:t>
      </w:r>
      <w:r w:rsidR="00A641AE">
        <w:rPr>
          <w:rFonts w:ascii="Arial" w:eastAsia="Arial" w:hAnsi="Arial" w:cs="Arial"/>
        </w:rPr>
        <w:t>at least 1.  COMMA DELIMITED LIST</w:t>
      </w:r>
      <w:r w:rsidR="008E2432">
        <w:rPr>
          <w:rFonts w:ascii="Arial" w:eastAsia="Arial" w:hAnsi="Arial" w:cs="Arial"/>
        </w:rPr>
        <w:t xml:space="preserve"> ONLY</w:t>
      </w:r>
      <w:r w:rsidR="00DA1E92" w:rsidRPr="0F4A1830">
        <w:rPr>
          <w:rFonts w:ascii="Arial" w:eastAsia="Arial" w:hAnsi="Arial" w:cs="Arial"/>
        </w:rPr>
        <w:t>.</w:t>
      </w:r>
      <w:r w:rsidR="00A151F0" w:rsidRPr="0F4A1830">
        <w:rPr>
          <w:rFonts w:ascii="Arial" w:eastAsia="Arial" w:hAnsi="Arial" w:cs="Arial"/>
        </w:rPr>
        <w:t>&gt;</w:t>
      </w:r>
    </w:p>
    <w:p w14:paraId="52F75D46" w14:textId="68BA202E" w:rsidR="004A76DF" w:rsidRPr="00917049" w:rsidRDefault="00917049" w:rsidP="00917049">
      <w:pPr>
        <w:pStyle w:val="ListParagraph"/>
        <w:numPr>
          <w:ilvl w:val="0"/>
          <w:numId w:val="4"/>
        </w:numPr>
        <w:rPr>
          <w:rFonts w:ascii="Arial" w:eastAsia="Arial" w:hAnsi="Arial" w:cs="Arial"/>
        </w:rPr>
      </w:pPr>
      <w:commentRangeStart w:id="9"/>
      <w:r>
        <w:rPr>
          <w:rFonts w:ascii="Arial" w:eastAsia="Arial" w:hAnsi="Arial" w:cs="Arial"/>
        </w:rPr>
        <w:t xml:space="preserve">Access </w:t>
      </w:r>
      <w:r w:rsidR="00641720">
        <w:rPr>
          <w:rFonts w:ascii="Arial" w:eastAsia="Arial" w:hAnsi="Arial" w:cs="Arial"/>
        </w:rPr>
        <w:t xml:space="preserve">type </w:t>
      </w:r>
      <w:r>
        <w:rPr>
          <w:rFonts w:ascii="Arial" w:eastAsia="Arial" w:hAnsi="Arial" w:cs="Arial"/>
        </w:rPr>
        <w:t>required:</w:t>
      </w:r>
      <w:commentRangeEnd w:id="9"/>
      <w:r w:rsidR="008E2432">
        <w:rPr>
          <w:rStyle w:val="CommentReference"/>
        </w:rPr>
        <w:commentReference w:id="9"/>
      </w:r>
      <w:r>
        <w:rPr>
          <w:rFonts w:ascii="Arial" w:eastAsia="Arial" w:hAnsi="Arial" w:cs="Arial"/>
        </w:rPr>
        <w:t xml:space="preserve"> &lt;</w:t>
      </w:r>
      <w:r w:rsidR="00D12B5F">
        <w:rPr>
          <w:rFonts w:ascii="Arial" w:eastAsia="Arial" w:hAnsi="Arial" w:cs="Arial"/>
        </w:rPr>
        <w:t xml:space="preserve">N/A or: </w:t>
      </w:r>
      <w:r>
        <w:rPr>
          <w:rFonts w:ascii="Arial" w:eastAsia="Arial" w:hAnsi="Arial" w:cs="Arial"/>
        </w:rPr>
        <w:t>user</w:t>
      </w:r>
      <w:r w:rsidR="0061635D">
        <w:rPr>
          <w:rFonts w:ascii="Arial" w:eastAsia="Arial" w:hAnsi="Arial" w:cs="Arial"/>
        </w:rPr>
        <w:t>/subscriber</w:t>
      </w:r>
      <w:r>
        <w:rPr>
          <w:rFonts w:ascii="Arial" w:eastAsia="Arial" w:hAnsi="Arial" w:cs="Arial"/>
        </w:rPr>
        <w:t>, admin</w:t>
      </w:r>
      <w:r w:rsidR="00E41EC7">
        <w:rPr>
          <w:rFonts w:ascii="Arial" w:eastAsia="Arial" w:hAnsi="Arial" w:cs="Arial"/>
        </w:rPr>
        <w:t xml:space="preserve"> (service account (P or NP))</w:t>
      </w:r>
      <w:r>
        <w:rPr>
          <w:rFonts w:ascii="Arial" w:eastAsia="Arial" w:hAnsi="Arial" w:cs="Arial"/>
        </w:rPr>
        <w:t>, expanded privilege, token</w:t>
      </w:r>
      <w:r w:rsidR="008E2432">
        <w:rPr>
          <w:rFonts w:ascii="Arial" w:eastAsia="Arial" w:hAnsi="Arial" w:cs="Arial"/>
        </w:rPr>
        <w:t xml:space="preserve">.  COMMA DELIMITED LIST ONLY </w:t>
      </w:r>
      <w:r>
        <w:rPr>
          <w:rFonts w:ascii="Arial" w:eastAsia="Arial" w:hAnsi="Arial" w:cs="Arial"/>
        </w:rPr>
        <w:t xml:space="preserve">&gt; </w:t>
      </w:r>
    </w:p>
    <w:p w14:paraId="46A3F73A" w14:textId="6269D107" w:rsidR="00A94926" w:rsidRPr="009C2D05" w:rsidRDefault="004A76DF" w:rsidP="00CB73D0">
      <w:pPr>
        <w:pStyle w:val="ListParagraph"/>
        <w:numPr>
          <w:ilvl w:val="0"/>
          <w:numId w:val="4"/>
        </w:numPr>
        <w:rPr>
          <w:rFonts w:ascii="Arial" w:eastAsia="Arial" w:hAnsi="Arial" w:cs="Arial"/>
        </w:rPr>
      </w:pPr>
      <w:commentRangeStart w:id="10"/>
      <w:r w:rsidRPr="009C2D05">
        <w:rPr>
          <w:rFonts w:ascii="Arial" w:eastAsia="Arial" w:hAnsi="Arial" w:cs="Arial"/>
        </w:rPr>
        <w:t>Data Sources:</w:t>
      </w:r>
      <w:commentRangeEnd w:id="10"/>
      <w:r w:rsidR="008E2432">
        <w:rPr>
          <w:rStyle w:val="CommentReference"/>
        </w:rPr>
        <w:commentReference w:id="10"/>
      </w:r>
      <w:r w:rsidRPr="009C2D05">
        <w:rPr>
          <w:rFonts w:ascii="Arial" w:eastAsia="Arial" w:hAnsi="Arial" w:cs="Arial"/>
        </w:rPr>
        <w:t xml:space="preserve">  &lt;</w:t>
      </w:r>
      <w:r w:rsidR="00CD337C">
        <w:rPr>
          <w:rFonts w:ascii="Arial" w:eastAsia="Arial" w:hAnsi="Arial" w:cs="Arial"/>
        </w:rPr>
        <w:t xml:space="preserve">blank; </w:t>
      </w:r>
      <w:r w:rsidR="00046138">
        <w:rPr>
          <w:rFonts w:ascii="Arial" w:eastAsia="Arial" w:hAnsi="Arial" w:cs="Arial"/>
        </w:rPr>
        <w:t xml:space="preserve">or: </w:t>
      </w:r>
      <w:r w:rsidR="0090158D">
        <w:rPr>
          <w:rFonts w:ascii="Arial" w:eastAsia="Arial" w:hAnsi="Arial" w:cs="Arial"/>
        </w:rPr>
        <w:t xml:space="preserve">what data is </w:t>
      </w:r>
      <w:r w:rsidRPr="009C2D05">
        <w:rPr>
          <w:rFonts w:ascii="Arial" w:eastAsia="Arial" w:hAnsi="Arial" w:cs="Arial"/>
        </w:rPr>
        <w:t xml:space="preserve">needed to </w:t>
      </w:r>
      <w:r w:rsidR="0090158D">
        <w:rPr>
          <w:rFonts w:ascii="Arial" w:eastAsia="Arial" w:hAnsi="Arial" w:cs="Arial"/>
        </w:rPr>
        <w:t>do</w:t>
      </w:r>
      <w:r w:rsidRPr="009C2D05">
        <w:rPr>
          <w:rFonts w:ascii="Arial" w:eastAsia="Arial" w:hAnsi="Arial" w:cs="Arial"/>
        </w:rPr>
        <w:t xml:space="preserve"> detections listed below</w:t>
      </w:r>
      <w:r w:rsidR="00742C55">
        <w:rPr>
          <w:rFonts w:ascii="Arial" w:eastAsia="Arial" w:hAnsi="Arial" w:cs="Arial"/>
        </w:rPr>
        <w:t>, e.g. logs</w:t>
      </w:r>
      <w:r w:rsidRPr="009C2D05">
        <w:rPr>
          <w:rFonts w:ascii="Arial" w:eastAsia="Arial" w:hAnsi="Arial" w:cs="Arial"/>
        </w:rPr>
        <w:t>&gt;</w:t>
      </w:r>
    </w:p>
    <w:p w14:paraId="7AE56E16" w14:textId="49AA9B47" w:rsidR="00A94926" w:rsidRPr="009C2D05" w:rsidRDefault="00A94926" w:rsidP="00CB73D0">
      <w:pPr>
        <w:pStyle w:val="ListParagraph"/>
        <w:numPr>
          <w:ilvl w:val="0"/>
          <w:numId w:val="4"/>
        </w:numPr>
        <w:rPr>
          <w:rFonts w:ascii="Arial" w:eastAsia="Arial" w:hAnsi="Arial" w:cs="Arial"/>
        </w:rPr>
      </w:pPr>
      <w:commentRangeStart w:id="11"/>
      <w:r w:rsidRPr="009C2D05">
        <w:rPr>
          <w:rFonts w:ascii="Arial" w:eastAsia="Arial" w:hAnsi="Arial" w:cs="Arial"/>
        </w:rPr>
        <w:t>Theoretical</w:t>
      </w:r>
      <w:r w:rsidR="00D7138A" w:rsidRPr="009C2D05">
        <w:rPr>
          <w:rFonts w:ascii="Arial" w:eastAsia="Arial" w:hAnsi="Arial" w:cs="Arial"/>
        </w:rPr>
        <w:t>/</w:t>
      </w:r>
      <w:r w:rsidR="00BA7BC6">
        <w:rPr>
          <w:rFonts w:ascii="Arial" w:eastAsia="Arial" w:hAnsi="Arial" w:cs="Arial"/>
        </w:rPr>
        <w:t>Proof of concept/</w:t>
      </w:r>
      <w:r w:rsidR="00D7138A" w:rsidRPr="009C2D05">
        <w:rPr>
          <w:rFonts w:ascii="Arial" w:eastAsia="Arial" w:hAnsi="Arial" w:cs="Arial"/>
        </w:rPr>
        <w:t>Observed</w:t>
      </w:r>
      <w:r w:rsidRPr="009C2D05">
        <w:rPr>
          <w:rFonts w:ascii="Arial" w:eastAsia="Arial" w:hAnsi="Arial" w:cs="Arial"/>
        </w:rPr>
        <w:t>:</w:t>
      </w:r>
      <w:commentRangeEnd w:id="11"/>
      <w:r w:rsidR="008E2432">
        <w:rPr>
          <w:rStyle w:val="CommentReference"/>
        </w:rPr>
        <w:commentReference w:id="11"/>
      </w:r>
      <w:r w:rsidRPr="009C2D05">
        <w:rPr>
          <w:rFonts w:ascii="Arial" w:eastAsia="Arial" w:hAnsi="Arial" w:cs="Arial"/>
        </w:rPr>
        <w:t xml:space="preserve">  </w:t>
      </w:r>
      <w:r w:rsidR="006F4FA3" w:rsidRPr="009C2D05">
        <w:rPr>
          <w:rFonts w:ascii="Arial" w:eastAsia="Arial" w:hAnsi="Arial" w:cs="Arial"/>
        </w:rPr>
        <w:t>&lt;</w:t>
      </w:r>
      <w:r w:rsidR="008E2432">
        <w:rPr>
          <w:rFonts w:ascii="Arial" w:eastAsia="Arial" w:hAnsi="Arial" w:cs="Arial"/>
        </w:rPr>
        <w:t>ONLY ONE OF THESE VALUES: Theoretical / Proof of Concept / Observed</w:t>
      </w:r>
      <w:r w:rsidR="006F4FA3" w:rsidRPr="009C2D05">
        <w:rPr>
          <w:rFonts w:ascii="Arial" w:eastAsia="Arial" w:hAnsi="Arial" w:cs="Arial"/>
        </w:rPr>
        <w:t>&gt;</w:t>
      </w:r>
    </w:p>
    <w:p w14:paraId="351E107E" w14:textId="77777777" w:rsidR="005C20B9" w:rsidRPr="009C2D05" w:rsidRDefault="005C20B9" w:rsidP="5986D52C">
      <w:pPr>
        <w:rPr>
          <w:rFonts w:ascii="Arial" w:eastAsia="Arial" w:hAnsi="Arial" w:cs="Arial"/>
          <w:sz w:val="28"/>
          <w:szCs w:val="28"/>
          <w:lang w:val="en"/>
        </w:rPr>
      </w:pPr>
    </w:p>
    <w:p w14:paraId="4E484562" w14:textId="04E07939" w:rsidR="2CEB8C05" w:rsidRPr="009C2D05" w:rsidRDefault="005071A3" w:rsidP="5986D52C">
      <w:pPr>
        <w:rPr>
          <w:rFonts w:ascii="Arial" w:eastAsia="Arial" w:hAnsi="Arial" w:cs="Arial"/>
        </w:rPr>
      </w:pPr>
      <w:commentRangeStart w:id="12"/>
      <w:commentRangeStart w:id="13"/>
      <w:commentRangeStart w:id="14"/>
      <w:commentRangeStart w:id="15"/>
      <w:r w:rsidRPr="009C2D05">
        <w:rPr>
          <w:rFonts w:ascii="Arial" w:eastAsia="Arial" w:hAnsi="Arial" w:cs="Arial"/>
        </w:rPr>
        <w:t xml:space="preserve">Procedure </w:t>
      </w:r>
      <w:commentRangeEnd w:id="12"/>
      <w:r w:rsidR="00920A2F">
        <w:rPr>
          <w:rStyle w:val="CommentReference"/>
        </w:rPr>
        <w:commentReference w:id="12"/>
      </w:r>
      <w:commentRangeEnd w:id="13"/>
      <w:r w:rsidR="00327911">
        <w:rPr>
          <w:rStyle w:val="CommentReference"/>
        </w:rPr>
        <w:commentReference w:id="13"/>
      </w:r>
      <w:r w:rsidR="2CEB8C05" w:rsidRPr="009C2D05">
        <w:rPr>
          <w:rFonts w:ascii="Arial" w:eastAsia="Arial" w:hAnsi="Arial" w:cs="Arial"/>
        </w:rPr>
        <w:t>Examples</w:t>
      </w:r>
      <w:commentRangeEnd w:id="14"/>
      <w:r w:rsidR="008E2432">
        <w:rPr>
          <w:rStyle w:val="CommentReference"/>
        </w:rPr>
        <w:commentReference w:id="14"/>
      </w:r>
      <w:commentRangeEnd w:id="15"/>
      <w:r w:rsidR="00C74193">
        <w:rPr>
          <w:rStyle w:val="CommentReference"/>
        </w:rPr>
        <w:commentReference w:id="15"/>
      </w:r>
      <w:r w:rsidR="00402DA4" w:rsidRPr="009C2D05">
        <w:rPr>
          <w:rFonts w:ascii="Arial" w:eastAsia="Arial" w:hAnsi="Arial" w:cs="Arial"/>
        </w:rPr>
        <w:t xml:space="preserve"> </w:t>
      </w:r>
    </w:p>
    <w:tbl>
      <w:tblPr>
        <w:tblStyle w:val="TableGrid"/>
        <w:tblW w:w="0" w:type="auto"/>
        <w:tblLayout w:type="fixed"/>
        <w:tblLook w:val="04A0" w:firstRow="1" w:lastRow="0" w:firstColumn="1" w:lastColumn="0" w:noHBand="0" w:noVBand="1"/>
      </w:tblPr>
      <w:tblGrid>
        <w:gridCol w:w="4680"/>
        <w:gridCol w:w="4680"/>
      </w:tblGrid>
      <w:tr w:rsidR="5986D52C" w:rsidRPr="009C2D05" w14:paraId="2845C53F" w14:textId="77777777" w:rsidTr="5986D52C">
        <w:tc>
          <w:tcPr>
            <w:tcW w:w="4680" w:type="dxa"/>
          </w:tcPr>
          <w:p w14:paraId="79B4C725" w14:textId="0F76A2ED"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4E6394A5" w14:textId="162C7F47"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11679DE" w14:textId="77777777" w:rsidTr="5986D52C">
        <w:tc>
          <w:tcPr>
            <w:tcW w:w="4680" w:type="dxa"/>
          </w:tcPr>
          <w:p w14:paraId="49860F7E" w14:textId="1DCDC6F0" w:rsidR="07561C29" w:rsidRPr="009C2D05" w:rsidRDefault="00095BA5" w:rsidP="5986D52C">
            <w:pPr>
              <w:rPr>
                <w:rFonts w:ascii="Arial" w:eastAsia="Arial" w:hAnsi="Arial" w:cs="Arial"/>
                <w:sz w:val="16"/>
                <w:szCs w:val="16"/>
              </w:rPr>
            </w:pPr>
            <w:r w:rsidRPr="009C2D05">
              <w:rPr>
                <w:rFonts w:ascii="Arial" w:eastAsia="Arial" w:hAnsi="Arial" w:cs="Arial"/>
                <w:sz w:val="16"/>
                <w:szCs w:val="16"/>
              </w:rPr>
              <w:t>Specific example if known</w:t>
            </w:r>
          </w:p>
          <w:p w14:paraId="35EB4C3D" w14:textId="425CF52E" w:rsidR="5986D52C" w:rsidRPr="009C2D05" w:rsidRDefault="5986D52C" w:rsidP="5986D52C">
            <w:pPr>
              <w:rPr>
                <w:rFonts w:ascii="Arial" w:eastAsia="Arial" w:hAnsi="Arial" w:cs="Arial"/>
                <w:sz w:val="16"/>
                <w:szCs w:val="16"/>
              </w:rPr>
            </w:pPr>
          </w:p>
        </w:tc>
        <w:tc>
          <w:tcPr>
            <w:tcW w:w="4680" w:type="dxa"/>
          </w:tcPr>
          <w:p w14:paraId="6BB7B8F4" w14:textId="7711D60D" w:rsidR="07561C29" w:rsidRPr="009C2D05" w:rsidRDefault="00095BA5" w:rsidP="5986D52C">
            <w:pPr>
              <w:rPr>
                <w:rFonts w:ascii="Arial" w:eastAsia="Arial" w:hAnsi="Arial" w:cs="Arial"/>
                <w:color w:val="404040" w:themeColor="text1" w:themeTint="BF"/>
                <w:sz w:val="16"/>
                <w:szCs w:val="16"/>
              </w:rPr>
            </w:pPr>
            <w:r w:rsidRPr="009C2D05">
              <w:rPr>
                <w:rFonts w:ascii="Arial" w:eastAsia="Arial" w:hAnsi="Arial" w:cs="Arial"/>
                <w:color w:val="404040" w:themeColor="text1" w:themeTint="BF"/>
                <w:sz w:val="16"/>
                <w:szCs w:val="16"/>
              </w:rPr>
              <w:t>If there is a documented instance of this technique occurring in earlier generation</w:t>
            </w:r>
            <w:r w:rsidR="00213376" w:rsidRPr="009C2D05">
              <w:rPr>
                <w:rFonts w:ascii="Arial" w:eastAsia="Arial" w:hAnsi="Arial" w:cs="Arial"/>
                <w:color w:val="404040" w:themeColor="text1" w:themeTint="BF"/>
                <w:sz w:val="16"/>
                <w:szCs w:val="16"/>
              </w:rPr>
              <w:t xml:space="preserve"> or a notional example</w:t>
            </w: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commentRangeStart w:id="16"/>
      <w:r w:rsidRPr="009C2D05">
        <w:rPr>
          <w:rFonts w:ascii="Arial" w:eastAsia="Arial" w:hAnsi="Arial" w:cs="Arial"/>
        </w:rPr>
        <w:t>Mitigations</w:t>
      </w:r>
      <w:commentRangeEnd w:id="16"/>
      <w:r w:rsidR="008E2432">
        <w:rPr>
          <w:rStyle w:val="CommentReference"/>
        </w:rPr>
        <w:commentReference w:id="16"/>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25900B44">
        <w:tc>
          <w:tcPr>
            <w:tcW w:w="4680" w:type="dxa"/>
          </w:tcPr>
          <w:p w14:paraId="5235A3B5" w14:textId="33D5897D" w:rsidR="5986D52C" w:rsidRPr="009C2D05" w:rsidRDefault="002E6757" w:rsidP="5986D52C">
            <w:pPr>
              <w:rPr>
                <w:rFonts w:ascii="Arial" w:eastAsia="Arial" w:hAnsi="Arial" w:cs="Arial"/>
                <w:sz w:val="22"/>
                <w:szCs w:val="22"/>
              </w:rPr>
            </w:pPr>
            <w:ins w:id="17" w:author="Eric I Arnoth" w:date="2022-05-25T11:34:00Z">
              <w:r>
                <w:rPr>
                  <w:rFonts w:ascii="Arial" w:eastAsia="Arial" w:hAnsi="Arial" w:cs="Arial"/>
                  <w:b/>
                  <w:bCs/>
                  <w:sz w:val="22"/>
                  <w:szCs w:val="22"/>
                </w:rPr>
                <w:t>M</w:t>
              </w:r>
            </w:ins>
            <w:commentRangeStart w:id="18"/>
            <w:ins w:id="19" w:author="Eric I Arnoth" w:date="2022-05-11T13:09:00Z">
              <w:r w:rsidR="007160DA">
                <w:rPr>
                  <w:rFonts w:ascii="Arial" w:eastAsia="Arial" w:hAnsi="Arial" w:cs="Arial"/>
                  <w:b/>
                  <w:bCs/>
                  <w:sz w:val="22"/>
                  <w:szCs w:val="22"/>
                </w:rPr>
                <w:t>ID</w:t>
              </w:r>
            </w:ins>
            <w:commentRangeEnd w:id="18"/>
            <w:ins w:id="20" w:author="Eric I Arnoth" w:date="2022-05-11T13:16:00Z">
              <w:r w:rsidR="008F7C1F">
                <w:rPr>
                  <w:rStyle w:val="CommentReference"/>
                </w:rPr>
                <w:commentReference w:id="18"/>
              </w:r>
            </w:ins>
            <w:del w:id="21" w:author="Eric I Arnoth" w:date="2022-05-11T13:09:00Z">
              <w:r w:rsidR="00AB004E" w:rsidRPr="009C2D05" w:rsidDel="007160DA">
                <w:rPr>
                  <w:rFonts w:ascii="Arial" w:eastAsia="Arial" w:hAnsi="Arial" w:cs="Arial"/>
                  <w:b/>
                  <w:bCs/>
                  <w:sz w:val="22"/>
                  <w:szCs w:val="22"/>
                </w:rPr>
                <w:delText>Name</w:delText>
              </w:r>
            </w:del>
          </w:p>
        </w:tc>
        <w:tc>
          <w:tcPr>
            <w:tcW w:w="4680" w:type="dxa"/>
          </w:tcPr>
          <w:p w14:paraId="1A331B23" w14:textId="00670929" w:rsidR="5986D52C" w:rsidRPr="009C2D05" w:rsidRDefault="5986D52C" w:rsidP="5986D52C">
            <w:pPr>
              <w:rPr>
                <w:rFonts w:ascii="Arial" w:eastAsia="Arial" w:hAnsi="Arial" w:cs="Arial"/>
                <w:sz w:val="22"/>
                <w:szCs w:val="22"/>
              </w:rPr>
            </w:pPr>
            <w:del w:id="22" w:author="Eric I Arnoth" w:date="2022-05-11T13:23:00Z">
              <w:r w:rsidRPr="009C2D05" w:rsidDel="00FA25B0">
                <w:rPr>
                  <w:rFonts w:ascii="Arial" w:eastAsia="Arial" w:hAnsi="Arial" w:cs="Arial"/>
                  <w:b/>
                  <w:bCs/>
                  <w:sz w:val="22"/>
                  <w:szCs w:val="22"/>
                </w:rPr>
                <w:delText>Description</w:delText>
              </w:r>
              <w:r w:rsidRPr="009C2D05" w:rsidDel="00FA25B0">
                <w:rPr>
                  <w:rFonts w:ascii="Arial" w:eastAsia="Arial" w:hAnsi="Arial" w:cs="Arial"/>
                  <w:sz w:val="22"/>
                  <w:szCs w:val="22"/>
                </w:rPr>
                <w:delText> </w:delText>
              </w:r>
            </w:del>
            <w:ins w:id="23" w:author="Eric I Arnoth" w:date="2022-05-11T13:23:00Z">
              <w:r w:rsidR="00FA25B0">
                <w:rPr>
                  <w:rFonts w:ascii="Arial" w:eastAsia="Arial" w:hAnsi="Arial" w:cs="Arial"/>
                  <w:b/>
                  <w:bCs/>
                  <w:sz w:val="22"/>
                  <w:szCs w:val="22"/>
                </w:rPr>
                <w:t>Use</w:t>
              </w:r>
              <w:r w:rsidR="00FA25B0" w:rsidRPr="009C2D05">
                <w:rPr>
                  <w:rFonts w:ascii="Arial" w:eastAsia="Arial" w:hAnsi="Arial" w:cs="Arial"/>
                  <w:sz w:val="22"/>
                  <w:szCs w:val="22"/>
                </w:rPr>
                <w:t> </w:t>
              </w:r>
            </w:ins>
          </w:p>
        </w:tc>
      </w:tr>
      <w:tr w:rsidR="5986D52C" w:rsidRPr="009C2D05" w14:paraId="28F08000" w14:textId="77777777" w:rsidTr="25900B44">
        <w:tc>
          <w:tcPr>
            <w:tcW w:w="4680" w:type="dxa"/>
          </w:tcPr>
          <w:p w14:paraId="5786B3E1" w14:textId="01F8FFBA" w:rsidR="61FBA80F" w:rsidRPr="009C2D05" w:rsidRDefault="00B87055" w:rsidP="5986D52C">
            <w:pPr>
              <w:spacing w:line="259" w:lineRule="auto"/>
              <w:rPr>
                <w:sz w:val="22"/>
                <w:szCs w:val="22"/>
              </w:rPr>
            </w:pPr>
            <w:r w:rsidRPr="009C2D05">
              <w:rPr>
                <w:rFonts w:ascii="Arial" w:eastAsia="Arial" w:hAnsi="Arial" w:cs="Arial"/>
                <w:sz w:val="16"/>
                <w:szCs w:val="16"/>
              </w:rPr>
              <w:t>If known</w:t>
            </w:r>
          </w:p>
        </w:tc>
        <w:tc>
          <w:tcPr>
            <w:tcW w:w="4680" w:type="dxa"/>
          </w:tcPr>
          <w:p w14:paraId="0C171B52" w14:textId="31405B7A" w:rsidR="3224D91A" w:rsidRPr="009C2D05" w:rsidRDefault="00943D98" w:rsidP="25900B44">
            <w:pPr>
              <w:rPr>
                <w:rFonts w:ascii="Arial" w:eastAsia="Arial" w:hAnsi="Arial" w:cs="Arial"/>
                <w:sz w:val="16"/>
                <w:szCs w:val="16"/>
              </w:rPr>
            </w:pPr>
            <w:r w:rsidRPr="009C2D05">
              <w:rPr>
                <w:rFonts w:ascii="Arial" w:eastAsia="Arial" w:hAnsi="Arial" w:cs="Arial"/>
                <w:sz w:val="16"/>
                <w:szCs w:val="16"/>
              </w:rPr>
              <w:t>Short</w:t>
            </w:r>
            <w:r w:rsidR="00B87055" w:rsidRPr="009C2D05">
              <w:rPr>
                <w:rFonts w:ascii="Arial" w:eastAsia="Arial" w:hAnsi="Arial" w:cs="Arial"/>
                <w:sz w:val="16"/>
                <w:szCs w:val="16"/>
              </w:rPr>
              <w:t xml:space="preserve"> description of potential mitigations.</w:t>
            </w:r>
            <w:r w:rsidR="008A2FE1">
              <w:rPr>
                <w:rFonts w:ascii="Arial" w:eastAsia="Arial" w:hAnsi="Arial" w:cs="Arial"/>
                <w:sz w:val="16"/>
                <w:szCs w:val="16"/>
              </w:rPr>
              <w:t xml:space="preserve"> </w:t>
            </w:r>
            <w:r w:rsidR="008A2FE1" w:rsidRPr="00804D03">
              <w:rPr>
                <w:rFonts w:ascii="Arial" w:eastAsia="Arial" w:hAnsi="Arial" w:cs="Arial"/>
                <w:sz w:val="16"/>
                <w:szCs w:val="16"/>
              </w:rPr>
              <w:t>Preventive measures</w:t>
            </w: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commentRangeStart w:id="24"/>
      <w:r w:rsidRPr="009C2D05">
        <w:rPr>
          <w:rFonts w:ascii="Arial" w:eastAsia="Arial" w:hAnsi="Arial" w:cs="Arial"/>
        </w:rPr>
        <w:t>Pre-Conditions</w:t>
      </w:r>
      <w:commentRangeEnd w:id="24"/>
      <w:r w:rsidR="008E2432">
        <w:rPr>
          <w:rStyle w:val="CommentReference"/>
        </w:rPr>
        <w:commentReference w:id="24"/>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A41B9F">
        <w:tc>
          <w:tcPr>
            <w:tcW w:w="4680" w:type="dxa"/>
          </w:tcPr>
          <w:p w14:paraId="68433717" w14:textId="285DF76B" w:rsidR="00EB6DC6" w:rsidRPr="009C2D05" w:rsidRDefault="00AB004E" w:rsidP="00A41B9F">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A41B9F">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6DC6" w:rsidRPr="009C2D05" w14:paraId="17D5AAAA" w14:textId="77777777" w:rsidTr="00A41B9F">
        <w:tc>
          <w:tcPr>
            <w:tcW w:w="4680" w:type="dxa"/>
          </w:tcPr>
          <w:p w14:paraId="45D6E1AE" w14:textId="77777777" w:rsidR="00EB6DC6" w:rsidRPr="009C2D05" w:rsidRDefault="00EB6DC6" w:rsidP="00A41B9F">
            <w:pPr>
              <w:spacing w:line="259" w:lineRule="auto"/>
              <w:rPr>
                <w:sz w:val="22"/>
                <w:szCs w:val="22"/>
              </w:rPr>
            </w:pPr>
            <w:r w:rsidRPr="009C2D05">
              <w:rPr>
                <w:rFonts w:ascii="Arial" w:eastAsia="Arial" w:hAnsi="Arial" w:cs="Arial"/>
                <w:sz w:val="16"/>
                <w:szCs w:val="16"/>
              </w:rPr>
              <w:lastRenderedPageBreak/>
              <w:t>If known</w:t>
            </w:r>
          </w:p>
        </w:tc>
        <w:tc>
          <w:tcPr>
            <w:tcW w:w="4680" w:type="dxa"/>
          </w:tcPr>
          <w:p w14:paraId="5F9CA793" w14:textId="637902BA" w:rsidR="00EB6DC6" w:rsidRPr="009C2D05" w:rsidRDefault="00EB6DC6" w:rsidP="00A41B9F">
            <w:pPr>
              <w:rPr>
                <w:rFonts w:ascii="Arial" w:eastAsia="Arial" w:hAnsi="Arial" w:cs="Arial"/>
                <w:sz w:val="16"/>
                <w:szCs w:val="16"/>
              </w:rPr>
            </w:pPr>
            <w:r w:rsidRPr="009C2D05">
              <w:rPr>
                <w:rFonts w:ascii="Arial" w:eastAsia="Arial" w:hAnsi="Arial" w:cs="Arial"/>
                <w:sz w:val="16"/>
                <w:szCs w:val="16"/>
              </w:rPr>
              <w:t xml:space="preserve">Short description of </w:t>
            </w:r>
            <w:r w:rsidR="00AB004E" w:rsidRPr="009C2D05">
              <w:rPr>
                <w:rFonts w:ascii="Arial" w:eastAsia="Arial" w:hAnsi="Arial" w:cs="Arial"/>
                <w:sz w:val="16"/>
                <w:szCs w:val="16"/>
              </w:rPr>
              <w:t>conditions that must be present for technique to be used</w:t>
            </w:r>
            <w:r w:rsidRPr="009C2D05">
              <w:rPr>
                <w:rFonts w:ascii="Arial" w:eastAsia="Arial" w:hAnsi="Arial" w:cs="Arial"/>
                <w:sz w:val="16"/>
                <w:szCs w:val="16"/>
              </w:rPr>
              <w:t>.</w:t>
            </w:r>
          </w:p>
        </w:tc>
      </w:tr>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commentRangeStart w:id="25"/>
      <w:r w:rsidRPr="009C2D05">
        <w:rPr>
          <w:rFonts w:ascii="Arial" w:eastAsia="Arial" w:hAnsi="Arial" w:cs="Arial"/>
        </w:rPr>
        <w:t>Critical Assets</w:t>
      </w:r>
      <w:commentRangeEnd w:id="25"/>
      <w:r w:rsidR="008E2432">
        <w:rPr>
          <w:rStyle w:val="CommentReference"/>
        </w:rPr>
        <w:commentReference w:id="25"/>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0272C9E8">
        <w:tc>
          <w:tcPr>
            <w:tcW w:w="4680" w:type="dxa"/>
          </w:tcPr>
          <w:p w14:paraId="697BDFD6" w14:textId="77777777" w:rsidR="001036B2" w:rsidRPr="009C2D05" w:rsidRDefault="001036B2" w:rsidP="00A41B9F">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0470CB4" w14:textId="77777777" w:rsidR="001036B2" w:rsidRPr="009C2D05" w:rsidRDefault="001036B2" w:rsidP="00A41B9F">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036B2" w:rsidRPr="009C2D05" w14:paraId="31ED3BAE" w14:textId="77777777" w:rsidTr="0272C9E8">
        <w:tc>
          <w:tcPr>
            <w:tcW w:w="4680" w:type="dxa"/>
          </w:tcPr>
          <w:p w14:paraId="506728E8" w14:textId="77777777" w:rsidR="001036B2" w:rsidRPr="009C2D05" w:rsidRDefault="001036B2" w:rsidP="00A41B9F">
            <w:pPr>
              <w:spacing w:line="259" w:lineRule="auto"/>
              <w:rPr>
                <w:sz w:val="22"/>
                <w:szCs w:val="22"/>
              </w:rPr>
            </w:pPr>
            <w:r w:rsidRPr="009C2D05">
              <w:rPr>
                <w:rFonts w:ascii="Arial" w:eastAsia="Arial" w:hAnsi="Arial" w:cs="Arial"/>
                <w:sz w:val="16"/>
                <w:szCs w:val="16"/>
              </w:rPr>
              <w:t>If known</w:t>
            </w:r>
          </w:p>
        </w:tc>
        <w:tc>
          <w:tcPr>
            <w:tcW w:w="4680" w:type="dxa"/>
          </w:tcPr>
          <w:p w14:paraId="20993E06" w14:textId="68EB8B0D" w:rsidR="001036B2" w:rsidRPr="009C2D05" w:rsidRDefault="001036B2" w:rsidP="0272C9E8">
            <w:pPr>
              <w:rPr>
                <w:rFonts w:ascii="Arial" w:eastAsia="Arial" w:hAnsi="Arial" w:cs="Arial"/>
                <w:sz w:val="16"/>
                <w:szCs w:val="16"/>
              </w:rPr>
            </w:pPr>
            <w:r w:rsidRPr="0272C9E8">
              <w:rPr>
                <w:rFonts w:ascii="Arial" w:eastAsia="Arial" w:hAnsi="Arial" w:cs="Arial"/>
                <w:sz w:val="16"/>
                <w:szCs w:val="16"/>
              </w:rPr>
              <w:t xml:space="preserve">Short description of the assets that adversary </w:t>
            </w:r>
            <w:r w:rsidR="005044B9" w:rsidRPr="0272C9E8">
              <w:rPr>
                <w:rFonts w:ascii="Arial" w:eastAsia="Arial" w:hAnsi="Arial" w:cs="Arial"/>
                <w:sz w:val="16"/>
                <w:szCs w:val="16"/>
              </w:rPr>
              <w:t>wants to target or that are at risk</w:t>
            </w:r>
            <w:r w:rsidR="3FBBD3EE" w:rsidRPr="0272C9E8">
              <w:rPr>
                <w:rFonts w:ascii="Arial" w:eastAsia="Arial" w:hAnsi="Arial" w:cs="Arial"/>
                <w:sz w:val="16"/>
                <w:szCs w:val="16"/>
              </w:rPr>
              <w:t xml:space="preserve"> such as </w:t>
            </w:r>
            <w:r w:rsidR="3FBBD3EE" w:rsidRPr="0272C9E8">
              <w:rPr>
                <w:rFonts w:ascii="Arial" w:eastAsia="Arial" w:hAnsi="Arial" w:cs="Arial"/>
                <w:color w:val="000000" w:themeColor="text1"/>
                <w:sz w:val="16"/>
                <w:szCs w:val="16"/>
              </w:rPr>
              <w:t>data (system/user, access token, crypto key etc.), capability, service.</w:t>
            </w:r>
          </w:p>
        </w:tc>
      </w:tr>
    </w:tbl>
    <w:p w14:paraId="75175155" w14:textId="77777777" w:rsidR="001036B2" w:rsidRPr="009C2D05" w:rsidRDefault="001036B2" w:rsidP="001036B2">
      <w:pPr>
        <w:rPr>
          <w:sz w:val="22"/>
          <w:szCs w:val="22"/>
        </w:rPr>
      </w:pPr>
    </w:p>
    <w:p w14:paraId="71F1901D" w14:textId="28417371" w:rsidR="00122B07" w:rsidRPr="009C2D05" w:rsidRDefault="00122B07" w:rsidP="00122B07">
      <w:pPr>
        <w:rPr>
          <w:rFonts w:ascii="Arial" w:eastAsia="Arial" w:hAnsi="Arial" w:cs="Arial"/>
        </w:rPr>
      </w:pPr>
      <w:commentRangeStart w:id="26"/>
      <w:r w:rsidRPr="009C2D05">
        <w:rPr>
          <w:rFonts w:ascii="Arial" w:eastAsia="Arial" w:hAnsi="Arial" w:cs="Arial"/>
        </w:rPr>
        <w:t>Detection</w:t>
      </w:r>
      <w:commentRangeEnd w:id="26"/>
      <w:r w:rsidR="008E2432">
        <w:rPr>
          <w:rStyle w:val="CommentReference"/>
        </w:rPr>
        <w:commentReference w:id="26"/>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00A41B9F">
        <w:tc>
          <w:tcPr>
            <w:tcW w:w="4680" w:type="dxa"/>
          </w:tcPr>
          <w:p w14:paraId="5B32A584" w14:textId="3C61B587" w:rsidR="00122B07" w:rsidRPr="009C2D05" w:rsidRDefault="002E3FF6" w:rsidP="00A41B9F">
            <w:pPr>
              <w:rPr>
                <w:rFonts w:ascii="Arial" w:eastAsia="Arial" w:hAnsi="Arial" w:cs="Arial"/>
                <w:sz w:val="22"/>
                <w:szCs w:val="22"/>
              </w:rPr>
            </w:pPr>
            <w:ins w:id="27" w:author="Eric I Arnoth" w:date="2022-05-25T11:34:00Z">
              <w:r>
                <w:rPr>
                  <w:rFonts w:ascii="Arial" w:eastAsia="Arial" w:hAnsi="Arial" w:cs="Arial"/>
                  <w:b/>
                  <w:bCs/>
                  <w:sz w:val="22"/>
                  <w:szCs w:val="22"/>
                </w:rPr>
                <w:t>DS</w:t>
              </w:r>
            </w:ins>
            <w:commentRangeStart w:id="28"/>
            <w:ins w:id="29" w:author="Eric I Arnoth" w:date="2022-05-11T13:44:00Z">
              <w:r w:rsidR="004372D8">
                <w:rPr>
                  <w:rFonts w:ascii="Arial" w:eastAsia="Arial" w:hAnsi="Arial" w:cs="Arial"/>
                  <w:b/>
                  <w:bCs/>
                  <w:sz w:val="22"/>
                  <w:szCs w:val="22"/>
                </w:rPr>
                <w:t>ID</w:t>
              </w:r>
              <w:commentRangeEnd w:id="28"/>
              <w:r w:rsidR="004372D8">
                <w:rPr>
                  <w:rStyle w:val="CommentReference"/>
                </w:rPr>
                <w:commentReference w:id="28"/>
              </w:r>
            </w:ins>
            <w:del w:id="30" w:author="Eric I Arnoth" w:date="2022-05-11T13:44:00Z">
              <w:r w:rsidR="00122B07" w:rsidRPr="009C2D05" w:rsidDel="004372D8">
                <w:rPr>
                  <w:rFonts w:ascii="Arial" w:eastAsia="Arial" w:hAnsi="Arial" w:cs="Arial"/>
                  <w:b/>
                  <w:bCs/>
                  <w:sz w:val="22"/>
                  <w:szCs w:val="22"/>
                </w:rPr>
                <w:delText>Name</w:delText>
              </w:r>
            </w:del>
          </w:p>
        </w:tc>
        <w:tc>
          <w:tcPr>
            <w:tcW w:w="4680" w:type="dxa"/>
          </w:tcPr>
          <w:p w14:paraId="410491E5" w14:textId="3035A8C1" w:rsidR="00122B07" w:rsidRPr="009C2D05" w:rsidRDefault="00122B07" w:rsidP="00A41B9F">
            <w:pPr>
              <w:rPr>
                <w:rFonts w:ascii="Arial" w:eastAsia="Arial" w:hAnsi="Arial" w:cs="Arial"/>
                <w:sz w:val="22"/>
                <w:szCs w:val="22"/>
              </w:rPr>
            </w:pPr>
            <w:del w:id="31" w:author="Eric I Arnoth" w:date="2022-05-11T13:45:00Z">
              <w:r w:rsidRPr="009C2D05" w:rsidDel="004372D8">
                <w:rPr>
                  <w:rFonts w:ascii="Arial" w:eastAsia="Arial" w:hAnsi="Arial" w:cs="Arial"/>
                  <w:b/>
                  <w:bCs/>
                  <w:sz w:val="22"/>
                  <w:szCs w:val="22"/>
                </w:rPr>
                <w:delText>Description</w:delText>
              </w:r>
              <w:r w:rsidRPr="009C2D05" w:rsidDel="004372D8">
                <w:rPr>
                  <w:rFonts w:ascii="Arial" w:eastAsia="Arial" w:hAnsi="Arial" w:cs="Arial"/>
                  <w:sz w:val="22"/>
                  <w:szCs w:val="22"/>
                </w:rPr>
                <w:delText> </w:delText>
              </w:r>
            </w:del>
            <w:ins w:id="32" w:author="Eric I Arnoth" w:date="2022-05-11T13:45:00Z">
              <w:r w:rsidR="004372D8">
                <w:rPr>
                  <w:rFonts w:ascii="Arial" w:eastAsia="Arial" w:hAnsi="Arial" w:cs="Arial"/>
                  <w:b/>
                  <w:bCs/>
                  <w:sz w:val="22"/>
                  <w:szCs w:val="22"/>
                </w:rPr>
                <w:t>Detects</w:t>
              </w:r>
              <w:r w:rsidR="004372D8" w:rsidRPr="009C2D05">
                <w:rPr>
                  <w:rFonts w:ascii="Arial" w:eastAsia="Arial" w:hAnsi="Arial" w:cs="Arial"/>
                  <w:sz w:val="22"/>
                  <w:szCs w:val="22"/>
                </w:rPr>
                <w:t> </w:t>
              </w:r>
            </w:ins>
          </w:p>
        </w:tc>
      </w:tr>
      <w:tr w:rsidR="00122B07" w:rsidRPr="009C2D05" w14:paraId="0375BB01" w14:textId="77777777" w:rsidTr="00A41B9F">
        <w:tc>
          <w:tcPr>
            <w:tcW w:w="4680" w:type="dxa"/>
          </w:tcPr>
          <w:p w14:paraId="13F3B693" w14:textId="77777777" w:rsidR="00122B07" w:rsidRPr="009C2D05" w:rsidRDefault="00122B07" w:rsidP="00A41B9F">
            <w:pPr>
              <w:spacing w:line="259" w:lineRule="auto"/>
              <w:rPr>
                <w:sz w:val="22"/>
                <w:szCs w:val="22"/>
              </w:rPr>
            </w:pPr>
            <w:r w:rsidRPr="009C2D05">
              <w:rPr>
                <w:rFonts w:ascii="Arial" w:eastAsia="Arial" w:hAnsi="Arial" w:cs="Arial"/>
                <w:sz w:val="16"/>
                <w:szCs w:val="16"/>
              </w:rPr>
              <w:t>If known</w:t>
            </w:r>
          </w:p>
        </w:tc>
        <w:tc>
          <w:tcPr>
            <w:tcW w:w="4680" w:type="dxa"/>
          </w:tcPr>
          <w:p w14:paraId="07AFEF23" w14:textId="3127CAA7" w:rsidR="00122B07" w:rsidRPr="009C2D05" w:rsidRDefault="00122B07" w:rsidP="00A41B9F">
            <w:pPr>
              <w:rPr>
                <w:rFonts w:ascii="Arial" w:eastAsia="Arial" w:hAnsi="Arial" w:cs="Arial"/>
                <w:sz w:val="16"/>
                <w:szCs w:val="16"/>
              </w:rPr>
            </w:pPr>
            <w:r w:rsidRPr="009C2D05">
              <w:rPr>
                <w:rFonts w:ascii="Arial" w:eastAsia="Arial" w:hAnsi="Arial" w:cs="Arial"/>
                <w:sz w:val="16"/>
                <w:szCs w:val="16"/>
              </w:rPr>
              <w:t>Short description of possible detection techniques such as</w:t>
            </w:r>
            <w:r w:rsidR="00F236E6">
              <w:rPr>
                <w:rFonts w:ascii="Arial" w:eastAsia="Arial" w:hAnsi="Arial" w:cs="Arial"/>
                <w:sz w:val="16"/>
                <w:szCs w:val="16"/>
              </w:rPr>
              <w:t xml:space="preserve">: </w:t>
            </w:r>
            <w:r w:rsidR="004017FA">
              <w:rPr>
                <w:rFonts w:ascii="Arial" w:eastAsia="Arial" w:hAnsi="Arial" w:cs="Arial"/>
                <w:sz w:val="16"/>
                <w:szCs w:val="16"/>
              </w:rPr>
              <w:t>analyze</w:t>
            </w:r>
            <w:r w:rsidRPr="009C2D05">
              <w:rPr>
                <w:rFonts w:ascii="Arial" w:eastAsia="Arial" w:hAnsi="Arial" w:cs="Arial"/>
                <w:sz w:val="16"/>
                <w:szCs w:val="16"/>
              </w:rPr>
              <w:t xml:space="preserve"> logs</w:t>
            </w:r>
            <w:r w:rsidR="004017FA">
              <w:rPr>
                <w:rFonts w:ascii="Arial" w:eastAsia="Arial" w:hAnsi="Arial" w:cs="Arial"/>
                <w:sz w:val="16"/>
                <w:szCs w:val="16"/>
              </w:rPr>
              <w:t>.</w:t>
            </w:r>
          </w:p>
        </w:tc>
      </w:tr>
    </w:tbl>
    <w:p w14:paraId="5B93BEEC" w14:textId="12FAEB4D" w:rsidR="00595F29" w:rsidRPr="009C2D05"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commentRangeStart w:id="33"/>
      <w:r>
        <w:rPr>
          <w:rFonts w:ascii="Arial" w:eastAsia="Arial" w:hAnsi="Arial" w:cs="Arial"/>
        </w:rPr>
        <w:t>Post-Conditions</w:t>
      </w:r>
      <w:commentRangeEnd w:id="33"/>
      <w:r w:rsidR="008E2432">
        <w:rPr>
          <w:rStyle w:val="CommentReference"/>
        </w:rPr>
        <w:commentReference w:id="33"/>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A41B9F">
        <w:tc>
          <w:tcPr>
            <w:tcW w:w="4680" w:type="dxa"/>
          </w:tcPr>
          <w:p w14:paraId="236E1F9B" w14:textId="77777777" w:rsidR="00050DAF" w:rsidRPr="009C2D05" w:rsidRDefault="00050DAF" w:rsidP="00A41B9F">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A41B9F">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0DAF" w:rsidRPr="009C2D05" w14:paraId="0FC032A8" w14:textId="77777777" w:rsidTr="00A41B9F">
        <w:tc>
          <w:tcPr>
            <w:tcW w:w="4680" w:type="dxa"/>
          </w:tcPr>
          <w:p w14:paraId="1E872D12" w14:textId="77777777" w:rsidR="00050DAF" w:rsidRPr="009C2D05" w:rsidRDefault="00050DAF" w:rsidP="00A41B9F">
            <w:pPr>
              <w:spacing w:line="259" w:lineRule="auto"/>
              <w:rPr>
                <w:sz w:val="22"/>
                <w:szCs w:val="22"/>
              </w:rPr>
            </w:pPr>
            <w:r w:rsidRPr="009C2D05">
              <w:rPr>
                <w:rFonts w:ascii="Arial" w:eastAsia="Arial" w:hAnsi="Arial" w:cs="Arial"/>
                <w:sz w:val="16"/>
                <w:szCs w:val="16"/>
              </w:rPr>
              <w:t>If known</w:t>
            </w:r>
          </w:p>
        </w:tc>
        <w:tc>
          <w:tcPr>
            <w:tcW w:w="4680" w:type="dxa"/>
          </w:tcPr>
          <w:p w14:paraId="42D8BC64" w14:textId="66218B3C" w:rsidR="00050DAF" w:rsidRPr="009C2D05" w:rsidRDefault="00050DAF" w:rsidP="00A41B9F">
            <w:pPr>
              <w:rPr>
                <w:rFonts w:ascii="Arial" w:eastAsia="Arial" w:hAnsi="Arial" w:cs="Arial"/>
                <w:sz w:val="16"/>
                <w:szCs w:val="16"/>
              </w:rPr>
            </w:pPr>
            <w:r w:rsidRPr="009C2D05">
              <w:rPr>
                <w:rFonts w:ascii="Arial" w:eastAsia="Arial" w:hAnsi="Arial" w:cs="Arial"/>
                <w:sz w:val="16"/>
                <w:szCs w:val="16"/>
              </w:rPr>
              <w:t xml:space="preserve">Short description of </w:t>
            </w:r>
            <w:r w:rsidR="008C47D0">
              <w:rPr>
                <w:rFonts w:ascii="Arial" w:eastAsia="Arial" w:hAnsi="Arial" w:cs="Arial"/>
                <w:sz w:val="16"/>
                <w:szCs w:val="16"/>
              </w:rPr>
              <w:t xml:space="preserve">potential </w:t>
            </w:r>
            <w:r w:rsidR="00012812">
              <w:rPr>
                <w:rFonts w:ascii="Arial" w:eastAsia="Arial" w:hAnsi="Arial" w:cs="Arial"/>
                <w:sz w:val="16"/>
                <w:szCs w:val="16"/>
              </w:rPr>
              <w:t xml:space="preserve">capabilities achieved </w:t>
            </w:r>
            <w:r w:rsidR="00DF00DF">
              <w:rPr>
                <w:rFonts w:ascii="Arial" w:eastAsia="Arial" w:hAnsi="Arial" w:cs="Arial"/>
                <w:sz w:val="16"/>
                <w:szCs w:val="16"/>
              </w:rPr>
              <w:t>b</w:t>
            </w:r>
            <w:r w:rsidR="002F3081">
              <w:rPr>
                <w:rFonts w:ascii="Arial" w:eastAsia="Arial" w:hAnsi="Arial" w:cs="Arial"/>
                <w:sz w:val="16"/>
                <w:szCs w:val="16"/>
              </w:rPr>
              <w:t>y the technique (e.g. escape from container gives control of the host)</w:t>
            </w: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27A7D57C" w14:textId="7B9FF841" w:rsidR="0071530B" w:rsidRDefault="0071530B" w:rsidP="009C2D05">
      <w:pPr>
        <w:rPr>
          <w:ins w:id="34" w:author="Eric I Arnoth" w:date="2022-05-10T15:40:00Z"/>
          <w:rFonts w:asciiTheme="minorBidi" w:hAnsiTheme="minorBidi"/>
        </w:rPr>
      </w:pPr>
      <w:commentRangeStart w:id="35"/>
      <w:commentRangeStart w:id="36"/>
      <w:commentRangeStart w:id="37"/>
      <w:r w:rsidRPr="009C2D05">
        <w:rPr>
          <w:rFonts w:ascii="Arial" w:eastAsia="Arial" w:hAnsi="Arial" w:cs="Arial"/>
        </w:rPr>
        <w:t>References</w:t>
      </w:r>
      <w:commentRangeEnd w:id="35"/>
      <w:r w:rsidR="001C277E">
        <w:rPr>
          <w:rStyle w:val="CommentReference"/>
        </w:rPr>
        <w:commentReference w:id="35"/>
      </w:r>
      <w:commentRangeEnd w:id="36"/>
      <w:r w:rsidR="008E2432">
        <w:rPr>
          <w:rStyle w:val="CommentReference"/>
        </w:rPr>
        <w:commentReference w:id="36"/>
      </w:r>
      <w:commentRangeEnd w:id="37"/>
      <w:r w:rsidR="0024341D">
        <w:rPr>
          <w:rStyle w:val="CommentReference"/>
        </w:rPr>
        <w:commentReference w:id="37"/>
      </w:r>
      <w:r w:rsidR="0030258D" w:rsidRPr="009C2D05">
        <w:rPr>
          <w:rFonts w:ascii="Arial" w:eastAsia="Arial" w:hAnsi="Arial" w:cs="Arial"/>
        </w:rPr>
        <w:t xml:space="preserve">: </w:t>
      </w:r>
      <w:del w:id="38" w:author="Eric I Arnoth" w:date="2022-05-10T15:40:00Z">
        <w:r w:rsidR="0030258D" w:rsidRPr="009C2D05" w:rsidDel="009A3B8F">
          <w:rPr>
            <w:rFonts w:ascii="Arial" w:eastAsia="Arial" w:hAnsi="Arial" w:cs="Arial"/>
          </w:rPr>
          <w:delText>&lt;e.g</w:delText>
        </w:r>
        <w:r w:rsidR="0030258D" w:rsidRPr="009C2D05" w:rsidDel="009A3B8F">
          <w:rPr>
            <w:rFonts w:asciiTheme="minorBidi" w:eastAsia="Arial" w:hAnsiTheme="minorBidi"/>
          </w:rPr>
          <w:delText xml:space="preserve">. </w:delText>
        </w:r>
        <w:r w:rsidR="0030258D" w:rsidRPr="009C2D05" w:rsidDel="009A3B8F">
          <w:rPr>
            <w:rFonts w:asciiTheme="minorBidi" w:hAnsiTheme="minorBidi"/>
            <w:color w:val="000000"/>
          </w:rPr>
          <w:delText>ENISA Threat Report: -</w:delText>
        </w:r>
        <w:r w:rsidR="0030258D" w:rsidRPr="009C2D05" w:rsidDel="009A3B8F">
          <w:rPr>
            <w:rStyle w:val="apple-converted-space"/>
            <w:rFonts w:asciiTheme="minorBidi" w:hAnsiTheme="minorBidi"/>
            <w:color w:val="000000"/>
          </w:rPr>
          <w:delText> </w:delText>
        </w:r>
        <w:r w:rsidR="009F2A52" w:rsidDel="009A3B8F">
          <w:fldChar w:fldCharType="begin"/>
        </w:r>
        <w:r w:rsidR="009F2A52" w:rsidDel="009A3B8F">
          <w:delInstrText xml:space="preserve"> HYPERLINK "https://www.enisa.europa.eu/publications/enisa-threat-landscape-report-for-5g-networks/" \o "https://www.enisa.europa.eu/publications/enisa-threat-landscape-report-for-5g-networks/" </w:delInstrText>
        </w:r>
        <w:r w:rsidR="009F2A52" w:rsidDel="009A3B8F">
          <w:fldChar w:fldCharType="separate"/>
        </w:r>
        <w:r w:rsidR="0030258D" w:rsidRPr="009C2D05" w:rsidDel="009A3B8F">
          <w:rPr>
            <w:rStyle w:val="Hyperlink"/>
            <w:rFonts w:asciiTheme="minorBidi" w:hAnsiTheme="minorBidi"/>
          </w:rPr>
          <w:delText>https://www.enisa.europa.eu/publications/enisa-threat-landscape-report-for-5g-networks/</w:delText>
        </w:r>
        <w:r w:rsidR="009F2A52" w:rsidDel="009A3B8F">
          <w:rPr>
            <w:rStyle w:val="Hyperlink"/>
            <w:rFonts w:asciiTheme="minorBidi" w:hAnsiTheme="minorBidi"/>
          </w:rPr>
          <w:fldChar w:fldCharType="end"/>
        </w:r>
        <w:r w:rsidR="004D0503" w:rsidRPr="009C2D05" w:rsidDel="009A3B8F">
          <w:rPr>
            <w:rFonts w:asciiTheme="minorBidi" w:hAnsiTheme="minorBidi"/>
          </w:rPr>
          <w:delText xml:space="preserve"> - Accessed April 13, 2021</w:delText>
        </w:r>
        <w:r w:rsidR="0024470B" w:rsidRPr="009C2D05" w:rsidDel="009A3B8F">
          <w:rPr>
            <w:rFonts w:asciiTheme="minorBidi" w:hAnsiTheme="minorBidi"/>
          </w:rPr>
          <w:delText>&gt;</w:delText>
        </w:r>
      </w:del>
    </w:p>
    <w:tbl>
      <w:tblPr>
        <w:tblStyle w:val="TableGrid"/>
        <w:tblW w:w="0" w:type="auto"/>
        <w:tblLook w:val="04A0" w:firstRow="1" w:lastRow="0" w:firstColumn="1" w:lastColumn="0" w:noHBand="0" w:noVBand="1"/>
      </w:tblPr>
      <w:tblGrid>
        <w:gridCol w:w="4675"/>
        <w:gridCol w:w="4675"/>
      </w:tblGrid>
      <w:tr w:rsidR="009F2A52" w14:paraId="47B307A5" w14:textId="77777777" w:rsidTr="009F2A52">
        <w:trPr>
          <w:ins w:id="39" w:author="Eric I Arnoth" w:date="2022-05-10T15:40:00Z"/>
        </w:trPr>
        <w:tc>
          <w:tcPr>
            <w:tcW w:w="4675" w:type="dxa"/>
          </w:tcPr>
          <w:p w14:paraId="7F38887E" w14:textId="00630FDA" w:rsidR="009F2A52" w:rsidRDefault="009F2A52" w:rsidP="009C2D05">
            <w:pPr>
              <w:rPr>
                <w:ins w:id="40" w:author="Eric I Arnoth" w:date="2022-05-10T15:40:00Z"/>
                <w:sz w:val="22"/>
                <w:szCs w:val="22"/>
              </w:rPr>
            </w:pPr>
            <w:ins w:id="41" w:author="Eric I Arnoth" w:date="2022-05-10T15:40:00Z">
              <w:r>
                <w:rPr>
                  <w:sz w:val="22"/>
                  <w:szCs w:val="22"/>
                </w:rPr>
                <w:t>Name</w:t>
              </w:r>
            </w:ins>
          </w:p>
        </w:tc>
        <w:tc>
          <w:tcPr>
            <w:tcW w:w="4675" w:type="dxa"/>
          </w:tcPr>
          <w:p w14:paraId="36D94183" w14:textId="2773E01E" w:rsidR="009F2A52" w:rsidRDefault="009F2A52" w:rsidP="009C2D05">
            <w:pPr>
              <w:rPr>
                <w:ins w:id="42" w:author="Eric I Arnoth" w:date="2022-05-10T15:40:00Z"/>
                <w:sz w:val="22"/>
                <w:szCs w:val="22"/>
              </w:rPr>
            </w:pPr>
            <w:ins w:id="43" w:author="Eric I Arnoth" w:date="2022-05-10T15:40:00Z">
              <w:r>
                <w:rPr>
                  <w:sz w:val="22"/>
                  <w:szCs w:val="22"/>
                </w:rPr>
                <w:t>URL</w:t>
              </w:r>
            </w:ins>
          </w:p>
        </w:tc>
      </w:tr>
      <w:tr w:rsidR="009F2A52" w14:paraId="41650262" w14:textId="77777777" w:rsidTr="009F2A52">
        <w:trPr>
          <w:ins w:id="44" w:author="Eric I Arnoth" w:date="2022-05-10T15:40:00Z"/>
        </w:trPr>
        <w:tc>
          <w:tcPr>
            <w:tcW w:w="4675" w:type="dxa"/>
          </w:tcPr>
          <w:p w14:paraId="18334FB7" w14:textId="1A40920F" w:rsidR="009F2A52" w:rsidRDefault="009F2A52" w:rsidP="009C2D05">
            <w:pPr>
              <w:rPr>
                <w:ins w:id="45" w:author="Eric I Arnoth" w:date="2022-05-10T15:40:00Z"/>
                <w:sz w:val="22"/>
                <w:szCs w:val="22"/>
              </w:rPr>
            </w:pPr>
            <w:ins w:id="46" w:author="Eric I Arnoth" w:date="2022-05-10T15:40:00Z">
              <w:r>
                <w:rPr>
                  <w:sz w:val="22"/>
                  <w:szCs w:val="22"/>
                </w:rPr>
                <w:t>The name that will appear on the website</w:t>
              </w:r>
            </w:ins>
          </w:p>
        </w:tc>
        <w:tc>
          <w:tcPr>
            <w:tcW w:w="4675" w:type="dxa"/>
          </w:tcPr>
          <w:p w14:paraId="0385DC67" w14:textId="28EC4673" w:rsidR="009F2A52" w:rsidRDefault="009F2A52" w:rsidP="009C2D05">
            <w:pPr>
              <w:rPr>
                <w:ins w:id="47" w:author="Eric I Arnoth" w:date="2022-05-10T15:40:00Z"/>
                <w:sz w:val="22"/>
                <w:szCs w:val="22"/>
              </w:rPr>
            </w:pPr>
            <w:ins w:id="48" w:author="Eric I Arnoth" w:date="2022-05-10T15:40:00Z">
              <w:r>
                <w:rPr>
                  <w:sz w:val="22"/>
                  <w:szCs w:val="22"/>
                </w:rPr>
                <w:t>The fully functional URL th</w:t>
              </w:r>
            </w:ins>
            <w:ins w:id="49" w:author="Eric I Arnoth" w:date="2022-05-10T15:41:00Z">
              <w:r>
                <w:rPr>
                  <w:sz w:val="22"/>
                  <w:szCs w:val="22"/>
                </w:rPr>
                <w:t>at will be the hyperlink for the text in the left hand column.</w:t>
              </w:r>
            </w:ins>
          </w:p>
        </w:tc>
      </w:tr>
    </w:tbl>
    <w:p w14:paraId="4303CB1A" w14:textId="77777777" w:rsidR="009A3B8F" w:rsidRDefault="009A3B8F" w:rsidP="009C2D05">
      <w:pPr>
        <w:rPr>
          <w:ins w:id="50" w:author="Andy Radle" w:date="2022-05-17T12:48:00Z"/>
          <w:sz w:val="22"/>
          <w:szCs w:val="22"/>
        </w:rPr>
      </w:pPr>
    </w:p>
    <w:p w14:paraId="2478CE66" w14:textId="5E29124B" w:rsidR="006F2F28" w:rsidRDefault="006F2F28" w:rsidP="009C2D05">
      <w:pPr>
        <w:rPr>
          <w:ins w:id="51" w:author="Andy Radle" w:date="2022-05-17T12:48:00Z"/>
          <w:sz w:val="22"/>
          <w:szCs w:val="22"/>
        </w:rPr>
      </w:pPr>
      <w:ins w:id="52" w:author="Andy Radle" w:date="2022-05-17T12:48:00Z">
        <w:r>
          <w:rPr>
            <w:sz w:val="22"/>
            <w:szCs w:val="22"/>
          </w:rPr>
          <w:t>#doNotParse</w:t>
        </w:r>
      </w:ins>
    </w:p>
    <w:p w14:paraId="0BC6C4E4" w14:textId="77777777" w:rsidR="006F2F28" w:rsidRDefault="006F2F28" w:rsidP="009C2D05">
      <w:pPr>
        <w:rPr>
          <w:ins w:id="53" w:author="Andy Radle" w:date="2022-05-17T12:48:00Z"/>
          <w:sz w:val="22"/>
          <w:szCs w:val="22"/>
        </w:rPr>
      </w:pPr>
    </w:p>
    <w:p w14:paraId="227FA990" w14:textId="77777777" w:rsidR="009A3B8F" w:rsidRPr="009C2D05" w:rsidRDefault="009A3B8F" w:rsidP="009C2D05">
      <w:pPr>
        <w:rPr>
          <w:sz w:val="22"/>
          <w:szCs w:val="22"/>
        </w:rPr>
      </w:pPr>
    </w:p>
    <w:sectPr w:rsidR="009A3B8F" w:rsidRPr="009C2D05" w:rsidSect="00020259">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rnoth, Eric I" w:date="2022-05-06T14:20:00Z" w:initials="EIA">
    <w:p w14:paraId="7E9A86A0" w14:textId="77777777" w:rsidR="00F053D9" w:rsidRDefault="00A641AE" w:rsidP="00F053D9">
      <w:pPr>
        <w:pStyle w:val="CommentText"/>
      </w:pPr>
      <w:r>
        <w:rPr>
          <w:rStyle w:val="CommentReference"/>
        </w:rPr>
        <w:annotationRef/>
      </w:r>
      <w:r w:rsidR="00F053D9">
        <w:t>The filename must be of the following format:</w:t>
      </w:r>
    </w:p>
    <w:p w14:paraId="092B91DA" w14:textId="77777777" w:rsidR="00F053D9" w:rsidRDefault="00F053D9" w:rsidP="00F053D9">
      <w:pPr>
        <w:pStyle w:val="CommentText"/>
      </w:pPr>
      <w:r>
        <w:t>&lt;FGTID&gt; &lt;(Sub)Technique Name&gt;.docx</w:t>
      </w:r>
    </w:p>
    <w:p w14:paraId="6787170F" w14:textId="77777777" w:rsidR="00F053D9" w:rsidRDefault="00F053D9" w:rsidP="00F053D9">
      <w:pPr>
        <w:pStyle w:val="CommentText"/>
        <w:numPr>
          <w:ilvl w:val="0"/>
          <w:numId w:val="5"/>
        </w:numPr>
      </w:pPr>
      <w:r>
        <w:t>The FGTID and Name MUST be separated by a single space.</w:t>
      </w:r>
    </w:p>
    <w:p w14:paraId="0CF433EB" w14:textId="023C7498" w:rsidR="00A641AE" w:rsidRDefault="00F053D9" w:rsidP="00A641AE">
      <w:pPr>
        <w:pStyle w:val="CommentText"/>
      </w:pPr>
      <w:r>
        <w:br/>
      </w:r>
      <w:r w:rsidR="00A641AE">
        <w:t xml:space="preserve"> -</w:t>
      </w:r>
      <w:r w:rsidR="00CD3535">
        <w:t xml:space="preserve"> The FILENAME</w:t>
      </w:r>
      <w:r w:rsidR="00703813">
        <w:t xml:space="preserve"> FGTID</w:t>
      </w:r>
      <w:r w:rsidR="00A641AE">
        <w:t xml:space="preserve"> Must be one of these exact formats:</w:t>
      </w:r>
    </w:p>
    <w:p w14:paraId="0F787A9E" w14:textId="59EAA4C8" w:rsidR="00A641AE" w:rsidRDefault="00A641AE" w:rsidP="00A641AE">
      <w:pPr>
        <w:pStyle w:val="CommentText"/>
      </w:pPr>
      <w:r>
        <w:t xml:space="preserve">    * FGT5xxx</w:t>
      </w:r>
      <w:r w:rsidR="0015573A">
        <w:t xml:space="preserve"> </w:t>
      </w:r>
    </w:p>
    <w:p w14:paraId="7B888A75" w14:textId="0F91CC8C" w:rsidR="00A641AE" w:rsidRDefault="00A641AE" w:rsidP="00A641AE">
      <w:pPr>
        <w:pStyle w:val="CommentText"/>
      </w:pPr>
      <w:r>
        <w:t xml:space="preserve">    * FGT5xxx.yyy</w:t>
      </w:r>
      <w:r w:rsidR="0015573A">
        <w:br/>
      </w:r>
      <w:r>
        <w:t xml:space="preserve">    * Txxx</w:t>
      </w:r>
    </w:p>
    <w:p w14:paraId="4034A490" w14:textId="16F057C7" w:rsidR="00A641AE" w:rsidRDefault="00A641AE" w:rsidP="00A641AE">
      <w:pPr>
        <w:pStyle w:val="CommentText"/>
      </w:pPr>
      <w:r>
        <w:t xml:space="preserve">    * </w:t>
      </w:r>
      <w:r w:rsidR="00FF2800">
        <w:t>T</w:t>
      </w:r>
      <w:r>
        <w:t>xxx.yyy</w:t>
      </w:r>
      <w:r w:rsidR="0015573A">
        <w:t xml:space="preserve"> </w:t>
      </w:r>
    </w:p>
    <w:p w14:paraId="5A96DCB2" w14:textId="16FFDED2" w:rsidR="00F053D9" w:rsidRDefault="00A641AE" w:rsidP="00F053D9">
      <w:pPr>
        <w:pStyle w:val="CommentText"/>
      </w:pPr>
      <w:r>
        <w:t xml:space="preserve">    * Txxx.5yy</w:t>
      </w:r>
      <w:r w:rsidR="0015573A">
        <w:t xml:space="preserve"> </w:t>
      </w:r>
    </w:p>
    <w:p w14:paraId="7ADF1A38" w14:textId="77777777" w:rsidR="00EA277C" w:rsidRDefault="00EA277C" w:rsidP="00EA277C">
      <w:pPr>
        <w:pStyle w:val="CommentText"/>
      </w:pPr>
    </w:p>
    <w:p w14:paraId="1DC6507F" w14:textId="56D0213F" w:rsidR="00EA277C" w:rsidRDefault="00EA277C" w:rsidP="00EA277C">
      <w:pPr>
        <w:pStyle w:val="CommentText"/>
      </w:pPr>
      <w:r>
        <w:t>The first line of the file will be ignored by the code.</w:t>
      </w:r>
    </w:p>
  </w:comment>
  <w:comment w:id="1" w:author="Arnoth, Eric I" w:date="2022-05-06T14:21:00Z" w:initials="EIA">
    <w:p w14:paraId="499CDC5E" w14:textId="703B314F" w:rsidR="00A641AE" w:rsidRDefault="00A641AE">
      <w:pPr>
        <w:pStyle w:val="CommentText"/>
      </w:pPr>
      <w:r>
        <w:rPr>
          <w:rStyle w:val="CommentReference"/>
        </w:rPr>
        <w:annotationRef/>
      </w:r>
      <w:r>
        <w:t>REQUIRED</w:t>
      </w:r>
    </w:p>
  </w:comment>
  <w:comment w:id="3" w:author="Arnoth, Eric I" w:date="2022-05-06T14:21:00Z" w:initials="EIA">
    <w:p w14:paraId="5D7B84DB" w14:textId="7201C985" w:rsidR="00A641AE" w:rsidRDefault="00A641AE">
      <w:pPr>
        <w:pStyle w:val="CommentText"/>
      </w:pPr>
      <w:r>
        <w:rPr>
          <w:rStyle w:val="CommentReference"/>
        </w:rPr>
        <w:annotationRef/>
      </w:r>
      <w:r>
        <w:t>REQUIRED</w:t>
      </w:r>
    </w:p>
  </w:comment>
  <w:comment w:id="4" w:author="Arnoth, Eric I" w:date="2022-05-06T14:21:00Z" w:initials="EIA">
    <w:p w14:paraId="29DF9571" w14:textId="6A310F98" w:rsidR="00A641AE" w:rsidRDefault="00A641AE">
      <w:pPr>
        <w:pStyle w:val="CommentText"/>
      </w:pPr>
      <w:r>
        <w:rPr>
          <w:rStyle w:val="CommentReference"/>
        </w:rPr>
        <w:annotationRef/>
      </w:r>
      <w:r>
        <w:t>REQUIRED</w:t>
      </w:r>
    </w:p>
  </w:comment>
  <w:comment w:id="5" w:author="Arnoth, Eric I" w:date="2022-05-06T14:22:00Z" w:initials="EIA">
    <w:p w14:paraId="5B3EDA0C" w14:textId="23BE0F0E" w:rsidR="00A641AE" w:rsidRDefault="00A641AE" w:rsidP="00A641AE">
      <w:pPr>
        <w:pStyle w:val="CommentText"/>
      </w:pPr>
      <w:r>
        <w:rPr>
          <w:rStyle w:val="CommentReference"/>
        </w:rPr>
        <w:annotationRef/>
      </w:r>
      <w:r>
        <w:t>EACH ENTRY MUST MATCH ONE OF THESE ENTRIES</w:t>
      </w:r>
      <w:r>
        <w:br/>
        <w:t xml:space="preserve">    * reconnaissance</w:t>
      </w:r>
    </w:p>
    <w:p w14:paraId="153FE2FE" w14:textId="77777777" w:rsidR="00A641AE" w:rsidRDefault="00A641AE" w:rsidP="00A641AE">
      <w:pPr>
        <w:pStyle w:val="CommentText"/>
      </w:pPr>
      <w:r>
        <w:t xml:space="preserve">    * resource-development</w:t>
      </w:r>
    </w:p>
    <w:p w14:paraId="4EF3DB93" w14:textId="77777777" w:rsidR="00A641AE" w:rsidRDefault="00A641AE" w:rsidP="00A641AE">
      <w:pPr>
        <w:pStyle w:val="CommentText"/>
      </w:pPr>
      <w:r>
        <w:t xml:space="preserve">    * initial-access</w:t>
      </w:r>
    </w:p>
    <w:p w14:paraId="7C3B842B" w14:textId="77777777" w:rsidR="00A641AE" w:rsidRDefault="00A641AE" w:rsidP="00A641AE">
      <w:pPr>
        <w:pStyle w:val="CommentText"/>
      </w:pPr>
      <w:r>
        <w:t xml:space="preserve">    * execution</w:t>
      </w:r>
    </w:p>
    <w:p w14:paraId="124A69CC" w14:textId="77777777" w:rsidR="00A641AE" w:rsidRDefault="00A641AE" w:rsidP="00A641AE">
      <w:pPr>
        <w:pStyle w:val="CommentText"/>
      </w:pPr>
      <w:r>
        <w:t xml:space="preserve">    * persistence</w:t>
      </w:r>
    </w:p>
    <w:p w14:paraId="4BC97A78" w14:textId="77777777" w:rsidR="00A641AE" w:rsidRDefault="00A641AE" w:rsidP="00A641AE">
      <w:pPr>
        <w:pStyle w:val="CommentText"/>
      </w:pPr>
      <w:r>
        <w:t xml:space="preserve">    * privilege-escalation</w:t>
      </w:r>
    </w:p>
    <w:p w14:paraId="0B6C32C0" w14:textId="77777777" w:rsidR="00A641AE" w:rsidRDefault="00A641AE" w:rsidP="00A641AE">
      <w:pPr>
        <w:pStyle w:val="CommentText"/>
      </w:pPr>
      <w:r>
        <w:t xml:space="preserve">    * defense-evasion</w:t>
      </w:r>
    </w:p>
    <w:p w14:paraId="50E3AB78" w14:textId="77777777" w:rsidR="00A641AE" w:rsidRDefault="00A641AE" w:rsidP="00A641AE">
      <w:pPr>
        <w:pStyle w:val="CommentText"/>
      </w:pPr>
      <w:r>
        <w:t xml:space="preserve">    * credential-access</w:t>
      </w:r>
    </w:p>
    <w:p w14:paraId="4935EB84" w14:textId="77777777" w:rsidR="00A641AE" w:rsidRDefault="00A641AE" w:rsidP="00A641AE">
      <w:pPr>
        <w:pStyle w:val="CommentText"/>
      </w:pPr>
      <w:r>
        <w:t xml:space="preserve">    * discovery</w:t>
      </w:r>
    </w:p>
    <w:p w14:paraId="34990763" w14:textId="77777777" w:rsidR="00A641AE" w:rsidRDefault="00A641AE" w:rsidP="00A641AE">
      <w:pPr>
        <w:pStyle w:val="CommentText"/>
      </w:pPr>
      <w:r>
        <w:t xml:space="preserve">    * lateral-movement</w:t>
      </w:r>
    </w:p>
    <w:p w14:paraId="6DBD3209" w14:textId="77777777" w:rsidR="00A641AE" w:rsidRDefault="00A641AE" w:rsidP="00A641AE">
      <w:pPr>
        <w:pStyle w:val="CommentText"/>
      </w:pPr>
      <w:r>
        <w:t xml:space="preserve">    * collection</w:t>
      </w:r>
    </w:p>
    <w:p w14:paraId="0E3571A4" w14:textId="77777777" w:rsidR="00A641AE" w:rsidRDefault="00A641AE" w:rsidP="00A641AE">
      <w:pPr>
        <w:pStyle w:val="CommentText"/>
      </w:pPr>
      <w:r>
        <w:t xml:space="preserve">    * command-and-control</w:t>
      </w:r>
    </w:p>
    <w:p w14:paraId="3355697C" w14:textId="77777777" w:rsidR="00A641AE" w:rsidRDefault="00A641AE" w:rsidP="00A641AE">
      <w:pPr>
        <w:pStyle w:val="CommentText"/>
      </w:pPr>
      <w:r>
        <w:t xml:space="preserve">    * exfiltration</w:t>
      </w:r>
    </w:p>
    <w:p w14:paraId="6EBC89C5" w14:textId="77777777" w:rsidR="00A641AE" w:rsidRDefault="00A641AE" w:rsidP="00A641AE">
      <w:pPr>
        <w:pStyle w:val="CommentText"/>
      </w:pPr>
      <w:r>
        <w:t xml:space="preserve">    * impact</w:t>
      </w:r>
    </w:p>
    <w:p w14:paraId="6567FCDF" w14:textId="51FE2E98" w:rsidR="00A641AE" w:rsidRDefault="00A641AE" w:rsidP="00A641AE">
      <w:pPr>
        <w:pStyle w:val="CommentText"/>
      </w:pPr>
      <w:r>
        <w:t xml:space="preserve">    * fraud</w:t>
      </w:r>
    </w:p>
  </w:comment>
  <w:comment w:id="6" w:author="Arnoth, Eric I" w:date="2022-05-06T14:23:00Z" w:initials="EIA">
    <w:p w14:paraId="70F92426" w14:textId="67FAAED2" w:rsidR="00A641AE" w:rsidRDefault="00A641AE">
      <w:pPr>
        <w:pStyle w:val="CommentText"/>
      </w:pPr>
      <w:r>
        <w:rPr>
          <w:rStyle w:val="CommentReference"/>
        </w:rPr>
        <w:annotationRef/>
      </w:r>
      <w:r>
        <w:t>REQUIRED</w:t>
      </w:r>
    </w:p>
  </w:comment>
  <w:comment w:id="7" w:author="Arnoth, Eric I" w:date="2022-05-06T14:24:00Z" w:initials="EIA">
    <w:p w14:paraId="17118B81" w14:textId="3BB59917" w:rsidR="00A641AE" w:rsidRDefault="00A641AE">
      <w:pPr>
        <w:pStyle w:val="CommentText"/>
      </w:pPr>
      <w:r>
        <w:rPr>
          <w:rStyle w:val="CommentReference"/>
        </w:rPr>
        <w:annotationRef/>
      </w:r>
      <w:r>
        <w:t>REQUIRED</w:t>
      </w:r>
    </w:p>
  </w:comment>
  <w:comment w:id="8" w:author="Arnoth, Eric I" w:date="2022-05-06T14:24:00Z" w:initials="EIA">
    <w:p w14:paraId="40BED8CE" w14:textId="7D2618C7" w:rsidR="00A641AE" w:rsidRDefault="00A641AE">
      <w:pPr>
        <w:pStyle w:val="CommentText"/>
      </w:pPr>
      <w:r>
        <w:rPr>
          <w:rStyle w:val="CommentReference"/>
        </w:rPr>
        <w:annotationRef/>
      </w:r>
      <w:r>
        <w:t>REQUIRED</w:t>
      </w:r>
    </w:p>
  </w:comment>
  <w:comment w:id="9" w:author="Arnoth, Eric I" w:date="2022-05-06T14:24:00Z" w:initials="EIA">
    <w:p w14:paraId="191EA314" w14:textId="64FEAAA4" w:rsidR="008E2432" w:rsidRDefault="008E2432">
      <w:pPr>
        <w:pStyle w:val="CommentText"/>
      </w:pPr>
      <w:r>
        <w:rPr>
          <w:rStyle w:val="CommentReference"/>
        </w:rPr>
        <w:annotationRef/>
      </w:r>
      <w:r>
        <w:t>REQUIRED</w:t>
      </w:r>
    </w:p>
  </w:comment>
  <w:comment w:id="10" w:author="Arnoth, Eric I" w:date="2022-05-06T14:25:00Z" w:initials="EIA">
    <w:p w14:paraId="59E8D7BC" w14:textId="333A0D54" w:rsidR="008E2432" w:rsidRDefault="008E2432">
      <w:pPr>
        <w:pStyle w:val="CommentText"/>
      </w:pPr>
      <w:r>
        <w:rPr>
          <w:rStyle w:val="CommentReference"/>
        </w:rPr>
        <w:annotationRef/>
      </w:r>
      <w:r>
        <w:t>REQUIRED</w:t>
      </w:r>
    </w:p>
  </w:comment>
  <w:comment w:id="11" w:author="Arnoth, Eric I" w:date="2022-05-06T14:25:00Z" w:initials="EIA">
    <w:p w14:paraId="551E1FEA" w14:textId="7FBB2A06" w:rsidR="008E2432" w:rsidRDefault="008E2432">
      <w:pPr>
        <w:pStyle w:val="CommentText"/>
      </w:pPr>
      <w:r>
        <w:rPr>
          <w:rStyle w:val="CommentReference"/>
        </w:rPr>
        <w:annotationRef/>
      </w:r>
    </w:p>
  </w:comment>
  <w:comment w:id="12" w:author="M. Vanderveen" w:date="2022-05-10T20:01:00Z" w:initials="MV">
    <w:p w14:paraId="392961A3" w14:textId="50624EA8" w:rsidR="00920A2F" w:rsidRDefault="00920A2F">
      <w:pPr>
        <w:pStyle w:val="CommentText"/>
      </w:pPr>
      <w:r>
        <w:rPr>
          <w:rStyle w:val="CommentReference"/>
        </w:rPr>
        <w:annotationRef/>
      </w:r>
      <w:r>
        <w:t>Do we still use “Procedure Examples” for Theoretical?</w:t>
      </w:r>
      <w:r w:rsidR="002125FC">
        <w:t xml:space="preserve"> Or do we opt for “Possible Implementations”?</w:t>
      </w:r>
    </w:p>
  </w:comment>
  <w:comment w:id="13" w:author="Arnoth, Eric I" w:date="2022-05-11T13:53:00Z" w:initials="EIA">
    <w:p w14:paraId="45BE1451" w14:textId="77777777" w:rsidR="00327911" w:rsidRDefault="00327911">
      <w:pPr>
        <w:pStyle w:val="CommentText"/>
      </w:pPr>
      <w:r>
        <w:rPr>
          <w:rStyle w:val="CommentReference"/>
        </w:rPr>
        <w:annotationRef/>
      </w:r>
      <w:r>
        <w:t xml:space="preserve">For CTI-real </w:t>
      </w:r>
      <w:r w:rsidR="00A43508">
        <w:t>this is Procedure Examples</w:t>
      </w:r>
    </w:p>
    <w:p w14:paraId="25208252" w14:textId="4C108606" w:rsidR="00A43508" w:rsidRDefault="00A43508">
      <w:pPr>
        <w:pStyle w:val="CommentText"/>
      </w:pPr>
      <w:r>
        <w:t xml:space="preserve">For PoC &amp; Theoretical, this is </w:t>
      </w:r>
      <w:r w:rsidR="00161564">
        <w:t>“</w:t>
      </w:r>
      <w:r>
        <w:t>Possible Implementation Examples</w:t>
      </w:r>
      <w:r w:rsidR="00161564">
        <w:t>”</w:t>
      </w:r>
    </w:p>
  </w:comment>
  <w:comment w:id="14" w:author="Arnoth, Eric I" w:date="2022-05-06T14:26:00Z" w:initials="EIA">
    <w:p w14:paraId="3113D2B4" w14:textId="0ADC866A" w:rsidR="008E2432" w:rsidRDefault="008E2432">
      <w:pPr>
        <w:pStyle w:val="CommentText"/>
      </w:pPr>
      <w:r>
        <w:rPr>
          <w:rStyle w:val="CommentReference"/>
        </w:rPr>
        <w:annotationRef/>
      </w:r>
      <w:r>
        <w:t>REQUIRED, table must follow with at least 2 rows (header + content.  The code will ignore the row supplied in this template as the description (if that is present) but the example row should ideally be script.</w:t>
      </w:r>
    </w:p>
  </w:comment>
  <w:comment w:id="15" w:author="M. Vanderveen" w:date="2022-05-10T20:02:00Z" w:initials="MV">
    <w:p w14:paraId="672667EC" w14:textId="2EA638CC" w:rsidR="00C74193" w:rsidRDefault="00C74193">
      <w:pPr>
        <w:pStyle w:val="CommentText"/>
      </w:pPr>
      <w:r>
        <w:rPr>
          <w:rStyle w:val="CommentReference"/>
        </w:rPr>
        <w:annotationRef/>
      </w:r>
      <w:r>
        <w:t>Should we remove the row supplied here, with the generic instructional text, all throughout?</w:t>
      </w:r>
    </w:p>
  </w:comment>
  <w:comment w:id="16" w:author="Arnoth, Eric I" w:date="2022-05-06T14:27:00Z" w:initials="EIA">
    <w:p w14:paraId="10FD6F4D" w14:textId="77777777" w:rsidR="008E2432" w:rsidRDefault="008E2432" w:rsidP="008E2432">
      <w:pPr>
        <w:pStyle w:val="CommentText"/>
      </w:pPr>
      <w:r>
        <w:rPr>
          <w:rStyle w:val="CommentReference"/>
        </w:rPr>
        <w:annotationRef/>
      </w:r>
      <w:r>
        <w:rPr>
          <w:rStyle w:val="CommentReference"/>
        </w:rPr>
        <w:annotationRef/>
      </w:r>
      <w:r>
        <w:t>REQUIRED, table must follow with at least 2 rows (header + content.  The code will ignore the row supplied in this template as the description (if that is present) but the example row should ideally be script.</w:t>
      </w:r>
    </w:p>
    <w:p w14:paraId="0DF5C8E4" w14:textId="65A388FE" w:rsidR="008E2432" w:rsidRDefault="008E2432">
      <w:pPr>
        <w:pStyle w:val="CommentText"/>
      </w:pPr>
    </w:p>
  </w:comment>
  <w:comment w:id="18" w:author="Arnoth, Eric I" w:date="2022-05-11T13:16:00Z" w:initials="EIA">
    <w:p w14:paraId="1EFCCBE8" w14:textId="77777777" w:rsidR="008F7C1F" w:rsidRDefault="008F7C1F">
      <w:pPr>
        <w:pStyle w:val="CommentText"/>
      </w:pPr>
      <w:r>
        <w:rPr>
          <w:rStyle w:val="CommentReference"/>
        </w:rPr>
        <w:annotationRef/>
      </w:r>
      <w:r>
        <w:t>FG</w:t>
      </w:r>
      <w:r w:rsidR="002B4A3B">
        <w:t>M5XXX</w:t>
      </w:r>
    </w:p>
    <w:p w14:paraId="0DB73AE8" w14:textId="22B1EDCE" w:rsidR="002B4A3B" w:rsidRDefault="002B4A3B">
      <w:pPr>
        <w:pStyle w:val="CommentText"/>
      </w:pPr>
    </w:p>
  </w:comment>
  <w:comment w:id="24" w:author="Arnoth, Eric I" w:date="2022-05-06T14:27:00Z" w:initials="EIA">
    <w:p w14:paraId="29D06544" w14:textId="77777777" w:rsidR="008E2432" w:rsidRDefault="008E2432" w:rsidP="008E2432">
      <w:pPr>
        <w:pStyle w:val="CommentText"/>
      </w:pPr>
      <w:r>
        <w:rPr>
          <w:rStyle w:val="CommentReference"/>
        </w:rPr>
        <w:annotationRef/>
      </w:r>
      <w:r>
        <w:rPr>
          <w:rStyle w:val="CommentReference"/>
        </w:rPr>
        <w:annotationRef/>
      </w:r>
      <w:r>
        <w:t>REQUIRED, table must follow with at least 2 rows (header + content.  The code will ignore the row supplied in this template as the description (if that is present) but the example row should ideally be script.</w:t>
      </w:r>
    </w:p>
    <w:p w14:paraId="14D7B229" w14:textId="3AC9BAF2" w:rsidR="008E2432" w:rsidRDefault="008E2432">
      <w:pPr>
        <w:pStyle w:val="CommentText"/>
      </w:pPr>
    </w:p>
  </w:comment>
  <w:comment w:id="25" w:author="Arnoth, Eric I" w:date="2022-05-06T14:28:00Z" w:initials="EIA">
    <w:p w14:paraId="5620AA68" w14:textId="77777777" w:rsidR="008E2432" w:rsidRDefault="008E2432" w:rsidP="008E2432">
      <w:pPr>
        <w:pStyle w:val="CommentText"/>
      </w:pPr>
      <w:r>
        <w:rPr>
          <w:rStyle w:val="CommentReference"/>
        </w:rPr>
        <w:annotationRef/>
      </w:r>
      <w:r>
        <w:rPr>
          <w:rStyle w:val="CommentReference"/>
        </w:rPr>
        <w:annotationRef/>
      </w:r>
      <w:r>
        <w:t>REQUIRED, table must follow with at least 2 rows (header + content.  The code will ignore the row supplied in this template as the description (if that is present) but the example row should ideally be script.</w:t>
      </w:r>
    </w:p>
    <w:p w14:paraId="46E5CA2B" w14:textId="3E3641CE" w:rsidR="008E2432" w:rsidRDefault="008E2432">
      <w:pPr>
        <w:pStyle w:val="CommentText"/>
      </w:pPr>
    </w:p>
  </w:comment>
  <w:comment w:id="26" w:author="Arnoth, Eric I" w:date="2022-05-06T14:28:00Z" w:initials="EIA">
    <w:p w14:paraId="5151882F" w14:textId="77777777" w:rsidR="008E2432" w:rsidRDefault="008E2432" w:rsidP="008E2432">
      <w:pPr>
        <w:pStyle w:val="CommentText"/>
      </w:pPr>
      <w:r>
        <w:rPr>
          <w:rStyle w:val="CommentReference"/>
        </w:rPr>
        <w:annotationRef/>
      </w:r>
      <w:r>
        <w:rPr>
          <w:rStyle w:val="CommentReference"/>
        </w:rPr>
        <w:annotationRef/>
      </w:r>
      <w:r>
        <w:t>REQUIRED, table must follow with at least 2 rows (header + content.  The code will ignore the row supplied in this template as the description (if that is present) but the example row should ideally be script.</w:t>
      </w:r>
    </w:p>
    <w:p w14:paraId="50EF254F" w14:textId="3FE25DD9" w:rsidR="008E2432" w:rsidRDefault="008E2432">
      <w:pPr>
        <w:pStyle w:val="CommentText"/>
      </w:pPr>
    </w:p>
  </w:comment>
  <w:comment w:id="28" w:author="Arnoth, Eric I" w:date="2022-05-11T13:44:00Z" w:initials="EIA">
    <w:p w14:paraId="3934497D" w14:textId="1703BE12" w:rsidR="004372D8" w:rsidRDefault="004372D8">
      <w:pPr>
        <w:pStyle w:val="CommentText"/>
      </w:pPr>
      <w:r>
        <w:rPr>
          <w:rStyle w:val="CommentReference"/>
        </w:rPr>
        <w:annotationRef/>
      </w:r>
      <w:r>
        <w:t>FGD5xxx</w:t>
      </w:r>
    </w:p>
  </w:comment>
  <w:comment w:id="33" w:author="Arnoth, Eric I" w:date="2022-05-06T14:28:00Z" w:initials="EIA">
    <w:p w14:paraId="196F2E06" w14:textId="77777777" w:rsidR="008E2432" w:rsidRDefault="008E2432" w:rsidP="008E2432">
      <w:pPr>
        <w:pStyle w:val="CommentText"/>
      </w:pPr>
      <w:r>
        <w:rPr>
          <w:rStyle w:val="CommentReference"/>
        </w:rPr>
        <w:annotationRef/>
      </w:r>
      <w:r>
        <w:rPr>
          <w:rStyle w:val="CommentReference"/>
        </w:rPr>
        <w:annotationRef/>
      </w:r>
      <w:r>
        <w:t>REQUIRED, table must follow with at least 2 rows (header + content.  The code will ignore the row supplied in this template as the description (if that is present) but the example row should ideally be script.</w:t>
      </w:r>
    </w:p>
    <w:p w14:paraId="54573C80" w14:textId="594558A5" w:rsidR="008E2432" w:rsidRDefault="008E2432">
      <w:pPr>
        <w:pStyle w:val="CommentText"/>
      </w:pPr>
    </w:p>
  </w:comment>
  <w:comment w:id="35" w:author="M. Vanderveen" w:date="2022-04-28T12:25:00Z" w:initials="MV">
    <w:p w14:paraId="183EDC34" w14:textId="3103C8B9" w:rsidR="001C277E" w:rsidRDefault="001C277E">
      <w:pPr>
        <w:pStyle w:val="CommentText"/>
      </w:pPr>
      <w:r>
        <w:rPr>
          <w:rStyle w:val="CommentReference"/>
        </w:rPr>
        <w:annotationRef/>
      </w:r>
      <w:r>
        <w:t>All references must be linked!!</w:t>
      </w:r>
    </w:p>
  </w:comment>
  <w:comment w:id="36" w:author="Arnoth, Eric I" w:date="2022-05-06T14:28:00Z" w:initials="EIA">
    <w:p w14:paraId="7DD7841B" w14:textId="0EE88FFD" w:rsidR="008E2432" w:rsidRDefault="008E2432">
      <w:pPr>
        <w:pStyle w:val="CommentText"/>
      </w:pPr>
      <w:r>
        <w:rPr>
          <w:rStyle w:val="CommentReference"/>
        </w:rPr>
        <w:annotationRef/>
      </w:r>
      <w:r>
        <w:t>REQUIRED.  Exact format TBD as of 2022-05-06</w:t>
      </w:r>
    </w:p>
  </w:comment>
  <w:comment w:id="37" w:author="M. Vanderveen" w:date="2022-05-10T20:00:00Z" w:initials="MV">
    <w:p w14:paraId="7801E462" w14:textId="77777777" w:rsidR="0024341D" w:rsidRDefault="0024341D">
      <w:pPr>
        <w:pStyle w:val="CommentText"/>
      </w:pPr>
      <w:r>
        <w:rPr>
          <w:rStyle w:val="CommentReference"/>
        </w:rPr>
        <w:annotationRef/>
      </w:r>
      <w:r>
        <w:t>Can it be “none”? If the attack is imagined by simply reading the spec carefully and seeing what it allows.</w:t>
      </w:r>
    </w:p>
    <w:p w14:paraId="3AD34860" w14:textId="4CF1D800" w:rsidR="0024341D" w:rsidRDefault="0024341D">
      <w:pPr>
        <w:pStyle w:val="CommentText"/>
      </w:pPr>
      <w:r>
        <w:t xml:space="preserve">Putting in the spec reference here again (vs. in the Procedures) </w:t>
      </w:r>
      <w:r w:rsidR="00920A2F">
        <w:t>would not qualify as an attack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C6507F" w15:done="0"/>
  <w15:commentEx w15:paraId="499CDC5E" w15:done="0"/>
  <w15:commentEx w15:paraId="5D7B84DB" w15:done="0"/>
  <w15:commentEx w15:paraId="29DF9571" w15:done="0"/>
  <w15:commentEx w15:paraId="6567FCDF" w15:done="0"/>
  <w15:commentEx w15:paraId="70F92426" w15:done="0"/>
  <w15:commentEx w15:paraId="17118B81" w15:done="0"/>
  <w15:commentEx w15:paraId="40BED8CE" w15:done="0"/>
  <w15:commentEx w15:paraId="191EA314" w15:done="0"/>
  <w15:commentEx w15:paraId="59E8D7BC" w15:done="0"/>
  <w15:commentEx w15:paraId="551E1FEA" w15:done="0"/>
  <w15:commentEx w15:paraId="392961A3" w15:done="0"/>
  <w15:commentEx w15:paraId="25208252" w15:paraIdParent="392961A3" w15:done="0"/>
  <w15:commentEx w15:paraId="3113D2B4" w15:done="0"/>
  <w15:commentEx w15:paraId="672667EC" w15:paraIdParent="3113D2B4" w15:done="0"/>
  <w15:commentEx w15:paraId="0DF5C8E4" w15:done="0"/>
  <w15:commentEx w15:paraId="0DB73AE8" w15:done="0"/>
  <w15:commentEx w15:paraId="14D7B229" w15:done="0"/>
  <w15:commentEx w15:paraId="46E5CA2B" w15:done="0"/>
  <w15:commentEx w15:paraId="50EF254F" w15:done="0"/>
  <w15:commentEx w15:paraId="3934497D" w15:done="0"/>
  <w15:commentEx w15:paraId="54573C80" w15:done="0"/>
  <w15:commentEx w15:paraId="183EDC34" w15:done="0"/>
  <w15:commentEx w15:paraId="7DD7841B" w15:done="0"/>
  <w15:commentEx w15:paraId="3AD34860" w15:paraIdParent="7DD784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FAD43" w16cex:dateUtc="2022-05-06T18:20:00Z"/>
  <w16cex:commentExtensible w16cex:durableId="261FAD80" w16cex:dateUtc="2022-05-06T18:21:00Z"/>
  <w16cex:commentExtensible w16cex:durableId="261FAD7C" w16cex:dateUtc="2022-05-06T18:21:00Z"/>
  <w16cex:commentExtensible w16cex:durableId="261FAD87" w16cex:dateUtc="2022-05-06T18:21:00Z"/>
  <w16cex:commentExtensible w16cex:durableId="261FADBE" w16cex:dateUtc="2022-05-06T18:22:00Z"/>
  <w16cex:commentExtensible w16cex:durableId="261FADE4" w16cex:dateUtc="2022-05-06T18:23:00Z"/>
  <w16cex:commentExtensible w16cex:durableId="261FAE00" w16cex:dateUtc="2022-05-06T18:24:00Z"/>
  <w16cex:commentExtensible w16cex:durableId="261FAE11" w16cex:dateUtc="2022-05-06T18:24:00Z"/>
  <w16cex:commentExtensible w16cex:durableId="261FAE32" w16cex:dateUtc="2022-05-06T18:24:00Z"/>
  <w16cex:commentExtensible w16cex:durableId="261FAE4C" w16cex:dateUtc="2022-05-06T18:25:00Z"/>
  <w16cex:commentExtensible w16cex:durableId="261FAE55" w16cex:dateUtc="2022-05-06T18:25:00Z"/>
  <w16cex:commentExtensible w16cex:durableId="26251900" w16cex:dateUtc="2022-05-11T00:01:00Z"/>
  <w16cex:commentExtensible w16cex:durableId="26263E64" w16cex:dateUtc="2022-05-11T17:53:00Z"/>
  <w16cex:commentExtensible w16cex:durableId="261FAE8A" w16cex:dateUtc="2022-05-06T18:26:00Z"/>
  <w16cex:commentExtensible w16cex:durableId="26251927" w16cex:dateUtc="2022-05-11T00:02:00Z"/>
  <w16cex:commentExtensible w16cex:durableId="261FAECB" w16cex:dateUtc="2022-05-06T18:27:00Z"/>
  <w16cex:commentExtensible w16cex:durableId="262635BE" w16cex:dateUtc="2022-05-11T17:16:00Z"/>
  <w16cex:commentExtensible w16cex:durableId="261FAEEA" w16cex:dateUtc="2022-05-06T18:27:00Z"/>
  <w16cex:commentExtensible w16cex:durableId="261FAEF0" w16cex:dateUtc="2022-05-06T18:28:00Z"/>
  <w16cex:commentExtensible w16cex:durableId="261FAEF5" w16cex:dateUtc="2022-05-06T18:28:00Z"/>
  <w16cex:commentExtensible w16cex:durableId="26263C4B" w16cex:dateUtc="2022-05-11T17:44:00Z"/>
  <w16cex:commentExtensible w16cex:durableId="261FAEFA" w16cex:dateUtc="2022-05-06T18:28:00Z"/>
  <w16cex:commentExtensible w16cex:durableId="26150645" w16cex:dateUtc="2022-04-28T16:25:00Z"/>
  <w16cex:commentExtensible w16cex:durableId="261FAF09" w16cex:dateUtc="2022-05-06T18:28:00Z"/>
  <w16cex:commentExtensible w16cex:durableId="262518D3" w16cex:dateUtc="2022-05-11T00: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C6507F" w16cid:durableId="261FAD43"/>
  <w16cid:commentId w16cid:paraId="499CDC5E" w16cid:durableId="261FAD80"/>
  <w16cid:commentId w16cid:paraId="5D7B84DB" w16cid:durableId="261FAD7C"/>
  <w16cid:commentId w16cid:paraId="29DF9571" w16cid:durableId="261FAD87"/>
  <w16cid:commentId w16cid:paraId="6567FCDF" w16cid:durableId="261FADBE"/>
  <w16cid:commentId w16cid:paraId="70F92426" w16cid:durableId="261FADE4"/>
  <w16cid:commentId w16cid:paraId="17118B81" w16cid:durableId="261FAE00"/>
  <w16cid:commentId w16cid:paraId="40BED8CE" w16cid:durableId="261FAE11"/>
  <w16cid:commentId w16cid:paraId="191EA314" w16cid:durableId="261FAE32"/>
  <w16cid:commentId w16cid:paraId="59E8D7BC" w16cid:durableId="261FAE4C"/>
  <w16cid:commentId w16cid:paraId="551E1FEA" w16cid:durableId="261FAE55"/>
  <w16cid:commentId w16cid:paraId="392961A3" w16cid:durableId="26251900"/>
  <w16cid:commentId w16cid:paraId="25208252" w16cid:durableId="26263E64"/>
  <w16cid:commentId w16cid:paraId="3113D2B4" w16cid:durableId="261FAE8A"/>
  <w16cid:commentId w16cid:paraId="672667EC" w16cid:durableId="26251927"/>
  <w16cid:commentId w16cid:paraId="0DF5C8E4" w16cid:durableId="261FAECB"/>
  <w16cid:commentId w16cid:paraId="0DB73AE8" w16cid:durableId="262635BE"/>
  <w16cid:commentId w16cid:paraId="14D7B229" w16cid:durableId="261FAEEA"/>
  <w16cid:commentId w16cid:paraId="46E5CA2B" w16cid:durableId="261FAEF0"/>
  <w16cid:commentId w16cid:paraId="50EF254F" w16cid:durableId="261FAEF5"/>
  <w16cid:commentId w16cid:paraId="3934497D" w16cid:durableId="26263C4B"/>
  <w16cid:commentId w16cid:paraId="54573C80" w16cid:durableId="261FAEFA"/>
  <w16cid:commentId w16cid:paraId="183EDC34" w16cid:durableId="26150645"/>
  <w16cid:commentId w16cid:paraId="7DD7841B" w16cid:durableId="261FAF09"/>
  <w16cid:commentId w16cid:paraId="3AD34860" w16cid:durableId="262518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06D75" w14:textId="77777777" w:rsidR="001E7602" w:rsidRDefault="001E7602" w:rsidP="00684328">
      <w:r>
        <w:separator/>
      </w:r>
    </w:p>
  </w:endnote>
  <w:endnote w:type="continuationSeparator" w:id="0">
    <w:p w14:paraId="6BCEF37C" w14:textId="77777777" w:rsidR="001E7602" w:rsidRDefault="001E7602" w:rsidP="00684328">
      <w:r>
        <w:continuationSeparator/>
      </w:r>
    </w:p>
  </w:endnote>
  <w:endnote w:type="continuationNotice" w:id="1">
    <w:p w14:paraId="5DD6FFEE" w14:textId="77777777" w:rsidR="001E7602" w:rsidRDefault="001E76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7DD11" w14:textId="77777777" w:rsidR="001E7602" w:rsidRDefault="001E7602" w:rsidP="00684328">
      <w:r>
        <w:separator/>
      </w:r>
    </w:p>
  </w:footnote>
  <w:footnote w:type="continuationSeparator" w:id="0">
    <w:p w14:paraId="20D5D37B" w14:textId="77777777" w:rsidR="001E7602" w:rsidRDefault="001E7602" w:rsidP="00684328">
      <w:r>
        <w:continuationSeparator/>
      </w:r>
    </w:p>
  </w:footnote>
  <w:footnote w:type="continuationNotice" w:id="1">
    <w:p w14:paraId="2B3100DB" w14:textId="77777777" w:rsidR="001E7602" w:rsidRDefault="001E7602"/>
  </w:footnote>
</w:footnotes>
</file>

<file path=word/intelligence.xml><?xml version="1.0" encoding="utf-8"?>
<int:Intelligence xmlns:int="http://schemas.microsoft.com/office/intelligence/2019/intelligence">
  <int:IntelligenceSettings/>
  <int:Manifest>
    <int:WordHash hashCode="GnfUFiJMu+d6Q5" id="anjaOEhT"/>
  </int:Manifest>
  <int:Observations>
    <int:Content id="anjaOEh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0737A"/>
    <w:multiLevelType w:val="hybridMultilevel"/>
    <w:tmpl w:val="D9FE6156"/>
    <w:lvl w:ilvl="0" w:tplc="42C2938C">
      <w:numFmt w:val="bullet"/>
      <w:lvlText w:val=""/>
      <w:lvlJc w:val="left"/>
      <w:pPr>
        <w:ind w:left="405" w:hanging="360"/>
      </w:pPr>
      <w:rPr>
        <w:rFonts w:ascii="Symbol" w:eastAsiaTheme="minorHAnsi" w:hAnsi="Symbol"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7658553">
    <w:abstractNumId w:val="2"/>
  </w:num>
  <w:num w:numId="2" w16cid:durableId="1271468598">
    <w:abstractNumId w:val="1"/>
  </w:num>
  <w:num w:numId="3" w16cid:durableId="1631745885">
    <w:abstractNumId w:val="3"/>
  </w:num>
  <w:num w:numId="4" w16cid:durableId="1223448908">
    <w:abstractNumId w:val="4"/>
  </w:num>
  <w:num w:numId="5" w16cid:durableId="1175955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noth, Eric I">
    <w15:presenceInfo w15:providerId="AD" w15:userId="S::EARNOTH@MITRE.ORG::6a19d543-3516-4ad0-ad82-7312d9ebe363"/>
  </w15:person>
  <w15:person w15:author="M. Vanderveen">
    <w15:presenceInfo w15:providerId="None" w15:userId="M. Vanderv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12812"/>
    <w:rsid w:val="000160C5"/>
    <w:rsid w:val="00020259"/>
    <w:rsid w:val="000227C6"/>
    <w:rsid w:val="00023B84"/>
    <w:rsid w:val="0003387A"/>
    <w:rsid w:val="0003460D"/>
    <w:rsid w:val="00036760"/>
    <w:rsid w:val="00046138"/>
    <w:rsid w:val="00047624"/>
    <w:rsid w:val="00050DAF"/>
    <w:rsid w:val="0007391A"/>
    <w:rsid w:val="000820C2"/>
    <w:rsid w:val="00095BA5"/>
    <w:rsid w:val="000B401D"/>
    <w:rsid w:val="000F1C22"/>
    <w:rsid w:val="000F3FE0"/>
    <w:rsid w:val="00102859"/>
    <w:rsid w:val="001036B2"/>
    <w:rsid w:val="00112ACC"/>
    <w:rsid w:val="00122B07"/>
    <w:rsid w:val="00122B98"/>
    <w:rsid w:val="00126C74"/>
    <w:rsid w:val="00146E94"/>
    <w:rsid w:val="00155339"/>
    <w:rsid w:val="0015573A"/>
    <w:rsid w:val="00161564"/>
    <w:rsid w:val="00166765"/>
    <w:rsid w:val="0017483E"/>
    <w:rsid w:val="001A5A73"/>
    <w:rsid w:val="001B3955"/>
    <w:rsid w:val="001B6C23"/>
    <w:rsid w:val="001C277E"/>
    <w:rsid w:val="001D4725"/>
    <w:rsid w:val="001E01B8"/>
    <w:rsid w:val="001E7602"/>
    <w:rsid w:val="002125FC"/>
    <w:rsid w:val="00213376"/>
    <w:rsid w:val="0021640F"/>
    <w:rsid w:val="002304E9"/>
    <w:rsid w:val="00234776"/>
    <w:rsid w:val="0024341D"/>
    <w:rsid w:val="0024470B"/>
    <w:rsid w:val="00261A52"/>
    <w:rsid w:val="00294FFC"/>
    <w:rsid w:val="002A0C56"/>
    <w:rsid w:val="002B03B3"/>
    <w:rsid w:val="002B0434"/>
    <w:rsid w:val="002B4A3B"/>
    <w:rsid w:val="002C3F37"/>
    <w:rsid w:val="002E3FF6"/>
    <w:rsid w:val="002E6757"/>
    <w:rsid w:val="002F3081"/>
    <w:rsid w:val="002F3684"/>
    <w:rsid w:val="0030258D"/>
    <w:rsid w:val="0030665F"/>
    <w:rsid w:val="00327911"/>
    <w:rsid w:val="00334BE4"/>
    <w:rsid w:val="00342DF6"/>
    <w:rsid w:val="00344E77"/>
    <w:rsid w:val="00392F67"/>
    <w:rsid w:val="003C184C"/>
    <w:rsid w:val="003C51F1"/>
    <w:rsid w:val="003D6861"/>
    <w:rsid w:val="003F4A2F"/>
    <w:rsid w:val="00400AB5"/>
    <w:rsid w:val="004017FA"/>
    <w:rsid w:val="00402818"/>
    <w:rsid w:val="00402DA4"/>
    <w:rsid w:val="004071BD"/>
    <w:rsid w:val="004203B9"/>
    <w:rsid w:val="004372D8"/>
    <w:rsid w:val="00446E1E"/>
    <w:rsid w:val="00466197"/>
    <w:rsid w:val="00472AC1"/>
    <w:rsid w:val="00483DE2"/>
    <w:rsid w:val="00486EB3"/>
    <w:rsid w:val="00495FD7"/>
    <w:rsid w:val="004A3076"/>
    <w:rsid w:val="004A4582"/>
    <w:rsid w:val="004A76DF"/>
    <w:rsid w:val="004C48B1"/>
    <w:rsid w:val="004C71F3"/>
    <w:rsid w:val="004D0503"/>
    <w:rsid w:val="004E68DA"/>
    <w:rsid w:val="005044B9"/>
    <w:rsid w:val="00506230"/>
    <w:rsid w:val="005071A3"/>
    <w:rsid w:val="00521C31"/>
    <w:rsid w:val="00534FB0"/>
    <w:rsid w:val="00543ACB"/>
    <w:rsid w:val="005522E2"/>
    <w:rsid w:val="005561EE"/>
    <w:rsid w:val="00563136"/>
    <w:rsid w:val="00567BC0"/>
    <w:rsid w:val="0058328E"/>
    <w:rsid w:val="00594C66"/>
    <w:rsid w:val="00595F29"/>
    <w:rsid w:val="005C20B9"/>
    <w:rsid w:val="005D0DC2"/>
    <w:rsid w:val="005E17C0"/>
    <w:rsid w:val="005E5C44"/>
    <w:rsid w:val="0061115D"/>
    <w:rsid w:val="00614601"/>
    <w:rsid w:val="0061635D"/>
    <w:rsid w:val="006276C3"/>
    <w:rsid w:val="00641720"/>
    <w:rsid w:val="0064279D"/>
    <w:rsid w:val="00642EA0"/>
    <w:rsid w:val="00651E89"/>
    <w:rsid w:val="00654FCF"/>
    <w:rsid w:val="00655C5B"/>
    <w:rsid w:val="00660D47"/>
    <w:rsid w:val="0066113C"/>
    <w:rsid w:val="00680BAC"/>
    <w:rsid w:val="00683CA7"/>
    <w:rsid w:val="00684328"/>
    <w:rsid w:val="006A76AA"/>
    <w:rsid w:val="006C3194"/>
    <w:rsid w:val="006D7732"/>
    <w:rsid w:val="006E12AB"/>
    <w:rsid w:val="006E2F2D"/>
    <w:rsid w:val="006F2F28"/>
    <w:rsid w:val="006F4FA3"/>
    <w:rsid w:val="007001DA"/>
    <w:rsid w:val="00703813"/>
    <w:rsid w:val="00711A2D"/>
    <w:rsid w:val="0071530B"/>
    <w:rsid w:val="007160DA"/>
    <w:rsid w:val="007273BE"/>
    <w:rsid w:val="0073644D"/>
    <w:rsid w:val="00742AB7"/>
    <w:rsid w:val="00742C55"/>
    <w:rsid w:val="00756FA2"/>
    <w:rsid w:val="00780B11"/>
    <w:rsid w:val="007B5448"/>
    <w:rsid w:val="007C087F"/>
    <w:rsid w:val="007C6E0D"/>
    <w:rsid w:val="007D50FA"/>
    <w:rsid w:val="007E6B5D"/>
    <w:rsid w:val="007F2091"/>
    <w:rsid w:val="00800210"/>
    <w:rsid w:val="00804D03"/>
    <w:rsid w:val="0082392D"/>
    <w:rsid w:val="008245F3"/>
    <w:rsid w:val="008604CF"/>
    <w:rsid w:val="00882829"/>
    <w:rsid w:val="00890D55"/>
    <w:rsid w:val="008973ED"/>
    <w:rsid w:val="008A2FE1"/>
    <w:rsid w:val="008B5F90"/>
    <w:rsid w:val="008C47D0"/>
    <w:rsid w:val="008C6EC7"/>
    <w:rsid w:val="008D4473"/>
    <w:rsid w:val="008E2432"/>
    <w:rsid w:val="008E2CA2"/>
    <w:rsid w:val="008F7C1F"/>
    <w:rsid w:val="0090158D"/>
    <w:rsid w:val="00901A3F"/>
    <w:rsid w:val="00911C90"/>
    <w:rsid w:val="00917049"/>
    <w:rsid w:val="00920A2F"/>
    <w:rsid w:val="00922A49"/>
    <w:rsid w:val="00926A04"/>
    <w:rsid w:val="00935BFC"/>
    <w:rsid w:val="00943D98"/>
    <w:rsid w:val="00950B69"/>
    <w:rsid w:val="009833CC"/>
    <w:rsid w:val="009A351F"/>
    <w:rsid w:val="009A3B8F"/>
    <w:rsid w:val="009A3E22"/>
    <w:rsid w:val="009A5DB1"/>
    <w:rsid w:val="009A647D"/>
    <w:rsid w:val="009A763B"/>
    <w:rsid w:val="009C2D05"/>
    <w:rsid w:val="009D1F25"/>
    <w:rsid w:val="009F2A52"/>
    <w:rsid w:val="009F4A04"/>
    <w:rsid w:val="00A02679"/>
    <w:rsid w:val="00A151F0"/>
    <w:rsid w:val="00A24811"/>
    <w:rsid w:val="00A41B9F"/>
    <w:rsid w:val="00A43508"/>
    <w:rsid w:val="00A43BE7"/>
    <w:rsid w:val="00A54761"/>
    <w:rsid w:val="00A61C28"/>
    <w:rsid w:val="00A641AE"/>
    <w:rsid w:val="00A6505C"/>
    <w:rsid w:val="00A94926"/>
    <w:rsid w:val="00AA28A4"/>
    <w:rsid w:val="00AB004E"/>
    <w:rsid w:val="00AB5E23"/>
    <w:rsid w:val="00AD358B"/>
    <w:rsid w:val="00AE5EC5"/>
    <w:rsid w:val="00AF06DC"/>
    <w:rsid w:val="00AF2A1B"/>
    <w:rsid w:val="00B119A9"/>
    <w:rsid w:val="00B147F1"/>
    <w:rsid w:val="00B16654"/>
    <w:rsid w:val="00B204B6"/>
    <w:rsid w:val="00B45D0F"/>
    <w:rsid w:val="00B5741D"/>
    <w:rsid w:val="00B626C7"/>
    <w:rsid w:val="00B64733"/>
    <w:rsid w:val="00B71B9D"/>
    <w:rsid w:val="00B87055"/>
    <w:rsid w:val="00B92366"/>
    <w:rsid w:val="00B97986"/>
    <w:rsid w:val="00BA02E2"/>
    <w:rsid w:val="00BA2D65"/>
    <w:rsid w:val="00BA7BC6"/>
    <w:rsid w:val="00BB0650"/>
    <w:rsid w:val="00BC7E10"/>
    <w:rsid w:val="00BE61CA"/>
    <w:rsid w:val="00C22712"/>
    <w:rsid w:val="00C33256"/>
    <w:rsid w:val="00C605AB"/>
    <w:rsid w:val="00C72FF5"/>
    <w:rsid w:val="00C74193"/>
    <w:rsid w:val="00C77131"/>
    <w:rsid w:val="00C9758F"/>
    <w:rsid w:val="00C97A7C"/>
    <w:rsid w:val="00CA13AC"/>
    <w:rsid w:val="00CA147E"/>
    <w:rsid w:val="00CA5290"/>
    <w:rsid w:val="00CA79EF"/>
    <w:rsid w:val="00CB73D0"/>
    <w:rsid w:val="00CC217C"/>
    <w:rsid w:val="00CD2657"/>
    <w:rsid w:val="00CD337C"/>
    <w:rsid w:val="00CD3535"/>
    <w:rsid w:val="00CE7BD7"/>
    <w:rsid w:val="00D106E9"/>
    <w:rsid w:val="00D12B5F"/>
    <w:rsid w:val="00D2209F"/>
    <w:rsid w:val="00D22F03"/>
    <w:rsid w:val="00D24AD7"/>
    <w:rsid w:val="00D44B40"/>
    <w:rsid w:val="00D479EA"/>
    <w:rsid w:val="00D52A4E"/>
    <w:rsid w:val="00D65606"/>
    <w:rsid w:val="00D7138A"/>
    <w:rsid w:val="00D977F8"/>
    <w:rsid w:val="00DA1E92"/>
    <w:rsid w:val="00DA7D53"/>
    <w:rsid w:val="00DC2E6C"/>
    <w:rsid w:val="00DD0F97"/>
    <w:rsid w:val="00DF00DF"/>
    <w:rsid w:val="00E030EB"/>
    <w:rsid w:val="00E1076A"/>
    <w:rsid w:val="00E33E61"/>
    <w:rsid w:val="00E35835"/>
    <w:rsid w:val="00E410E7"/>
    <w:rsid w:val="00E41EC7"/>
    <w:rsid w:val="00E44921"/>
    <w:rsid w:val="00E46C36"/>
    <w:rsid w:val="00E53BBB"/>
    <w:rsid w:val="00E7144D"/>
    <w:rsid w:val="00E858AD"/>
    <w:rsid w:val="00E85D5F"/>
    <w:rsid w:val="00E87705"/>
    <w:rsid w:val="00EA277C"/>
    <w:rsid w:val="00EB3406"/>
    <w:rsid w:val="00EB45B4"/>
    <w:rsid w:val="00EB6DC6"/>
    <w:rsid w:val="00EC20A3"/>
    <w:rsid w:val="00EC3652"/>
    <w:rsid w:val="00EC789A"/>
    <w:rsid w:val="00EE476F"/>
    <w:rsid w:val="00EF1FC0"/>
    <w:rsid w:val="00F053D9"/>
    <w:rsid w:val="00F149D8"/>
    <w:rsid w:val="00F1771F"/>
    <w:rsid w:val="00F236E6"/>
    <w:rsid w:val="00F236F9"/>
    <w:rsid w:val="00F406A5"/>
    <w:rsid w:val="00F44117"/>
    <w:rsid w:val="00F64EE8"/>
    <w:rsid w:val="00F67BD1"/>
    <w:rsid w:val="00F75C35"/>
    <w:rsid w:val="00F81578"/>
    <w:rsid w:val="00F84DE1"/>
    <w:rsid w:val="00FA25B0"/>
    <w:rsid w:val="00FA28C1"/>
    <w:rsid w:val="00FA6D1A"/>
    <w:rsid w:val="00FA6D94"/>
    <w:rsid w:val="00FB04BF"/>
    <w:rsid w:val="00FC061C"/>
    <w:rsid w:val="00FD0D84"/>
    <w:rsid w:val="00FD3FB6"/>
    <w:rsid w:val="00FF2800"/>
    <w:rsid w:val="00FF4ECF"/>
    <w:rsid w:val="0272C9E8"/>
    <w:rsid w:val="02DD56C8"/>
    <w:rsid w:val="055343C9"/>
    <w:rsid w:val="0614F78A"/>
    <w:rsid w:val="07561C29"/>
    <w:rsid w:val="0F4A1830"/>
    <w:rsid w:val="121B3D24"/>
    <w:rsid w:val="16410265"/>
    <w:rsid w:val="21D40D08"/>
    <w:rsid w:val="25402414"/>
    <w:rsid w:val="25900B44"/>
    <w:rsid w:val="2CEB8C05"/>
    <w:rsid w:val="30351359"/>
    <w:rsid w:val="3224D91A"/>
    <w:rsid w:val="38B7E029"/>
    <w:rsid w:val="39A86875"/>
    <w:rsid w:val="3FBBD3EE"/>
    <w:rsid w:val="41779FE1"/>
    <w:rsid w:val="4518897A"/>
    <w:rsid w:val="4B0E0084"/>
    <w:rsid w:val="50A9D464"/>
    <w:rsid w:val="5986D52C"/>
    <w:rsid w:val="5D6A58E3"/>
    <w:rsid w:val="61FBA80F"/>
    <w:rsid w:val="62BBF70B"/>
    <w:rsid w:val="6487ACDB"/>
    <w:rsid w:val="66BE606F"/>
    <w:rsid w:val="6850B236"/>
    <w:rsid w:val="717C8B7B"/>
    <w:rsid w:val="72306066"/>
    <w:rsid w:val="728E2306"/>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F7431683-1112-41F4-9A6D-33EA9F278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261A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 w:id="1649631531">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6404">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0590">
      <w:bodyDiv w:val="1"/>
      <w:marLeft w:val="0"/>
      <w:marRight w:val="0"/>
      <w:marTop w:val="0"/>
      <w:marBottom w:val="0"/>
      <w:divBdr>
        <w:top w:val="none" w:sz="0" w:space="0" w:color="auto"/>
        <w:left w:val="none" w:sz="0" w:space="0" w:color="auto"/>
        <w:bottom w:val="none" w:sz="0" w:space="0" w:color="auto"/>
        <w:right w:val="none" w:sz="0" w:space="0" w:color="auto"/>
      </w:divBdr>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299655920">
                              <w:marLeft w:val="0"/>
                              <w:marRight w:val="0"/>
                              <w:marTop w:val="0"/>
                              <w:marBottom w:val="0"/>
                              <w:divBdr>
                                <w:top w:val="none" w:sz="0" w:space="0" w:color="auto"/>
                                <w:left w:val="none" w:sz="0" w:space="0" w:color="auto"/>
                                <w:bottom w:val="none" w:sz="0" w:space="0" w:color="auto"/>
                                <w:right w:val="none" w:sz="0" w:space="0" w:color="auto"/>
                              </w:divBdr>
                            </w:div>
                            <w:div w:id="7998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2071416774">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681127560">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8cf8075d9449411e" Type="http://schemas.microsoft.com/office/2019/09/relationships/intelligence" Target="intelligence.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1" ma:contentTypeDescription="Create a new document." ma:contentTypeScope="" ma:versionID="a92b0f6f46e562b09284eee0e653102e">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20cdb35a2bb984c23207cd45667bf50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8314D6-24B4-420B-833D-0DED6D52AB27}">
  <ds:schemaRefs>
    <ds:schemaRef ds:uri="b301dc1f-765b-48ad-b892-df54f4ee939f"/>
    <ds:schemaRef ds:uri="b5a44311-ed64-4a72-909f-c9dc6973bde2"/>
    <ds:schemaRef ds:uri="http://schemas.microsoft.com/office/2006/metadata/properties"/>
    <ds:schemaRef ds:uri="http://schemas.openxmlformats.org/package/2006/metadata/core-properties"/>
    <ds:schemaRef ds:uri="0f673578-062f-42cf-8580-49b16be5d89d"/>
    <ds:schemaRef ds:uri="http://purl.org/dc/elements/1.1/"/>
    <ds:schemaRef ds:uri="http://schemas.microsoft.com/office/2006/documentManagement/types"/>
    <ds:schemaRef ds:uri="http://schemas.microsoft.com/office/infopath/2007/PartnerControls"/>
    <ds:schemaRef ds:uri="http://www.w3.org/XML/1998/namespace"/>
    <ds:schemaRef ds:uri="http://purl.org/dc/dcmitype/"/>
    <ds:schemaRef ds:uri="http://purl.org/dc/terms/"/>
  </ds:schemaRefs>
</ds:datastoreItem>
</file>

<file path=customXml/itemProps2.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3.xml><?xml version="1.0" encoding="utf-8"?>
<ds:datastoreItem xmlns:ds="http://schemas.openxmlformats.org/officeDocument/2006/customXml" ds:itemID="{DFADC01F-C09D-403B-95D3-D04A3A4F94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Eric I Arnoth</cp:lastModifiedBy>
  <cp:revision>2</cp:revision>
  <cp:lastPrinted>2022-05-12T17:47:00Z</cp:lastPrinted>
  <dcterms:created xsi:type="dcterms:W3CDTF">2022-05-31T17:54:00Z</dcterms:created>
  <dcterms:modified xsi:type="dcterms:W3CDTF">2022-05-31T17:54:00Z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