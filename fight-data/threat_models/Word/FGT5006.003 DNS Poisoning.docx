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3E32" w14:textId="111DD649" w:rsidR="00A00CE1" w:rsidDel="00B14A2A" w:rsidRDefault="00F239B1" w:rsidP="50A9D464">
      <w:pPr>
        <w:shd w:val="clear" w:color="auto" w:fill="FFFFFF" w:themeFill="background1"/>
        <w:spacing w:before="120" w:after="120"/>
        <w:rPr>
          <w:del w:id="0" w:author="Ben Schmidt" w:date="2022-07-20T15:28:00Z"/>
          <w:rFonts w:ascii="Arial" w:eastAsia="Arial" w:hAnsi="Arial" w:cs="Arial"/>
          <w:sz w:val="44"/>
          <w:szCs w:val="44"/>
        </w:rPr>
      </w:pPr>
      <w:r>
        <w:rPr>
          <w:rFonts w:ascii="Arial" w:eastAsia="Arial" w:hAnsi="Arial" w:cs="Arial"/>
          <w:sz w:val="44"/>
          <w:szCs w:val="44"/>
        </w:rPr>
        <w:t>FGT50</w:t>
      </w:r>
      <w:r w:rsidR="00B9304C">
        <w:rPr>
          <w:rFonts w:ascii="Arial" w:eastAsia="Arial" w:hAnsi="Arial" w:cs="Arial"/>
          <w:sz w:val="44"/>
          <w:szCs w:val="44"/>
        </w:rPr>
        <w:t>06</w:t>
      </w:r>
      <w:r w:rsidR="00A602AF">
        <w:rPr>
          <w:rFonts w:ascii="Arial" w:eastAsia="Arial" w:hAnsi="Arial" w:cs="Arial"/>
          <w:sz w:val="44"/>
          <w:szCs w:val="44"/>
        </w:rPr>
        <w:t>.00</w:t>
      </w:r>
      <w:r w:rsidR="00CE0DE1">
        <w:rPr>
          <w:rFonts w:ascii="Arial" w:eastAsia="Arial" w:hAnsi="Arial" w:cs="Arial"/>
          <w:sz w:val="44"/>
          <w:szCs w:val="44"/>
        </w:rPr>
        <w:t>3</w:t>
      </w:r>
      <w:r w:rsidR="008F172F">
        <w:rPr>
          <w:rFonts w:ascii="Arial" w:eastAsia="Arial" w:hAnsi="Arial" w:cs="Arial"/>
          <w:sz w:val="44"/>
          <w:szCs w:val="44"/>
        </w:rPr>
        <w:t xml:space="preserve"> DNS Manipulation: </w:t>
      </w:r>
      <w:commentRangeStart w:id="1"/>
      <w:r w:rsidR="00CE0DE1">
        <w:rPr>
          <w:rFonts w:ascii="Arial" w:eastAsia="Arial" w:hAnsi="Arial" w:cs="Arial"/>
          <w:sz w:val="44"/>
          <w:szCs w:val="44"/>
        </w:rPr>
        <w:t>Poisoning</w:t>
      </w:r>
    </w:p>
    <w:p w14:paraId="7BDF2923" w14:textId="77777777" w:rsidR="00A00CE1" w:rsidRDefault="00A00CE1" w:rsidP="50A9D464">
      <w:pPr>
        <w:shd w:val="clear" w:color="auto" w:fill="FFFFFF" w:themeFill="background1"/>
        <w:spacing w:before="120" w:after="120"/>
        <w:rPr>
          <w:rFonts w:ascii="Arial" w:eastAsia="Arial" w:hAnsi="Arial" w:cs="Arial"/>
          <w:sz w:val="44"/>
          <w:szCs w:val="44"/>
        </w:rPr>
      </w:pPr>
    </w:p>
    <w:p w14:paraId="5670795D" w14:textId="77777777" w:rsidR="00A00CE1" w:rsidRPr="00A00CE1" w:rsidRDefault="00A00CE1" w:rsidP="00A00CE1">
      <w:pPr>
        <w:rPr>
          <w:lang w:val="en-GB"/>
        </w:rPr>
      </w:pPr>
      <w:r w:rsidRPr="00A00CE1">
        <w:rPr>
          <w:lang w:val="en-GB"/>
        </w:rPr>
        <w:t>DNS Security Problem Statement</w:t>
      </w:r>
    </w:p>
    <w:p w14:paraId="33ECC55E" w14:textId="77777777" w:rsidR="00A00CE1" w:rsidRPr="00A00CE1" w:rsidRDefault="00A00CE1" w:rsidP="00A00CE1">
      <w:pPr>
        <w:rPr>
          <w:lang w:val="en-GB"/>
        </w:rPr>
      </w:pPr>
      <w:r w:rsidRPr="00A00CE1">
        <w:rPr>
          <w:lang w:val="en-GB"/>
        </w:rPr>
        <w:t>1</w:t>
      </w:r>
      <w:r w:rsidRPr="00A00CE1">
        <w:rPr>
          <w:lang w:val="en-GB"/>
        </w:rPr>
        <w:tab/>
        <w:t>Introduction</w:t>
      </w:r>
    </w:p>
    <w:p w14:paraId="1D5C8629" w14:textId="77777777" w:rsidR="00A00CE1" w:rsidRPr="00A00CE1" w:rsidRDefault="00A00CE1" w:rsidP="00A00CE1">
      <w:pPr>
        <w:rPr>
          <w:lang w:val="en-GB"/>
        </w:rPr>
      </w:pPr>
      <w:r w:rsidRPr="00A00CE1">
        <w:rPr>
          <w:lang w:val="en-GB"/>
        </w:rPr>
        <w:t>5G SA roaming will need SEPP discovery mechanisms that require DNS resolution between operators, so DNS security is becoming more important. The scope is the internal IPX DNS. There is increased need for on DNS security (authentication and integrity). The new 5G use cases may increase the business case for MNO investment in DNS security.</w:t>
      </w:r>
    </w:p>
    <w:p w14:paraId="019392AA" w14:textId="77777777" w:rsidR="00A00CE1" w:rsidRPr="00A00CE1" w:rsidRDefault="00A00CE1" w:rsidP="00A00CE1">
      <w:pPr>
        <w:rPr>
          <w:lang w:val="en-GB"/>
        </w:rPr>
      </w:pPr>
      <w:r w:rsidRPr="00A00CE1">
        <w:rPr>
          <w:lang w:val="en-GB"/>
        </w:rPr>
        <w:t>2</w:t>
      </w:r>
      <w:r w:rsidRPr="00A00CE1">
        <w:rPr>
          <w:lang w:val="en-GB"/>
        </w:rPr>
        <w:tab/>
        <w:t>Problem statement</w:t>
      </w:r>
    </w:p>
    <w:p w14:paraId="156E26FA" w14:textId="77777777" w:rsidR="00A00CE1" w:rsidRPr="00A00CE1" w:rsidRDefault="00A00CE1" w:rsidP="00A00CE1">
      <w:pPr>
        <w:rPr>
          <w:lang w:val="en-GB"/>
        </w:rPr>
      </w:pPr>
      <w:r w:rsidRPr="00A00CE1">
        <w:rPr>
          <w:lang w:val="en-GB"/>
        </w:rPr>
        <w:t>The internal DNS of the IPX eco system makes use of an unsecured form of DNS. This means that connections as well as records are not secured (authentication, integrity protection and encryption). Not securing DNS could lead to attacks against networks (</w:t>
      </w:r>
      <w:proofErr w:type="gramStart"/>
      <w:r w:rsidRPr="00A00CE1">
        <w:rPr>
          <w:lang w:val="en-GB"/>
        </w:rPr>
        <w:t>e.g.</w:t>
      </w:r>
      <w:proofErr w:type="gramEnd"/>
      <w:r w:rsidRPr="00A00CE1">
        <w:rPr>
          <w:lang w:val="en-GB"/>
        </w:rPr>
        <w:t xml:space="preserve"> DNS poisoning) and/or customers (e.g. DNS request/response interception). </w:t>
      </w:r>
    </w:p>
    <w:p w14:paraId="3DDA0689" w14:textId="77777777" w:rsidR="00A00CE1" w:rsidRPr="00A00CE1" w:rsidRDefault="00A00CE1" w:rsidP="00A00CE1">
      <w:pPr>
        <w:rPr>
          <w:lang w:val="en-GB"/>
        </w:rPr>
      </w:pPr>
      <w:r w:rsidRPr="00A00CE1">
        <w:rPr>
          <w:lang w:val="en-GB"/>
        </w:rPr>
        <w:t>In 5G, more crucial services are built on the IPX ecosystem, most notably discovery of SEPPs via NAPTR and SRV records.</w:t>
      </w:r>
    </w:p>
    <w:p w14:paraId="70398035" w14:textId="77777777" w:rsidR="00A00CE1" w:rsidRPr="00A00CE1" w:rsidRDefault="00A00CE1" w:rsidP="00A00CE1">
      <w:pPr>
        <w:rPr>
          <w:lang w:val="en-GB"/>
        </w:rPr>
      </w:pPr>
      <w:r w:rsidRPr="00A00CE1">
        <w:rPr>
          <w:lang w:val="en-GB"/>
        </w:rPr>
        <w:t>Unlike the Internet DNS, for the IPX network the focus does not lie on encryption of DNS traffic. Instead, the DNS ecosystem IPX network for the internal DNS could become subject to DNS poisoning attacks and therefore the potential work should focus on authentication and integrity of the records and the entire DNS chain.</w:t>
      </w:r>
    </w:p>
    <w:p w14:paraId="68F86FE1" w14:textId="77777777" w:rsidR="00A00CE1" w:rsidRPr="00A00CE1" w:rsidRDefault="00A00CE1" w:rsidP="00A00CE1">
      <w:pPr>
        <w:rPr>
          <w:lang w:val="en-GB"/>
        </w:rPr>
      </w:pPr>
      <w:r w:rsidRPr="00A00CE1">
        <w:rPr>
          <w:lang w:val="en-GB"/>
        </w:rPr>
        <w:t>3</w:t>
      </w:r>
      <w:r w:rsidRPr="00A00CE1">
        <w:rPr>
          <w:lang w:val="en-GB"/>
        </w:rPr>
        <w:tab/>
        <w:t>Call for action</w:t>
      </w:r>
    </w:p>
    <w:p w14:paraId="1DE90A0B" w14:textId="77777777" w:rsidR="00A00CE1" w:rsidRPr="00A00CE1" w:rsidRDefault="00A00CE1" w:rsidP="00A00CE1">
      <w:pPr>
        <w:rPr>
          <w:lang w:val="en-GB"/>
        </w:rPr>
      </w:pPr>
      <w:r w:rsidRPr="00A00CE1">
        <w:rPr>
          <w:lang w:val="en-GB"/>
        </w:rPr>
        <w:t xml:space="preserve">GSMA members should collaborate within and between the relevant working groups (DESS, IG, FSAG etc.) </w:t>
      </w:r>
      <w:proofErr w:type="gramStart"/>
      <w:r w:rsidRPr="00A00CE1">
        <w:rPr>
          <w:lang w:val="en-GB"/>
        </w:rPr>
        <w:t>to  study</w:t>
      </w:r>
      <w:proofErr w:type="gramEnd"/>
      <w:r w:rsidRPr="00A00CE1">
        <w:rPr>
          <w:lang w:val="en-GB"/>
        </w:rPr>
        <w:t xml:space="preserve"> and develop recommendations on the following items:</w:t>
      </w:r>
    </w:p>
    <w:p w14:paraId="103312C7" w14:textId="77777777" w:rsidR="00A00CE1" w:rsidRPr="00A00CE1" w:rsidRDefault="00A00CE1" w:rsidP="00A00CE1">
      <w:pPr>
        <w:rPr>
          <w:lang w:val="en-GB"/>
        </w:rPr>
      </w:pPr>
      <w:r w:rsidRPr="00A00CE1">
        <w:rPr>
          <w:lang w:val="en-GB"/>
        </w:rPr>
        <w:t>-</w:t>
      </w:r>
      <w:r w:rsidRPr="00A00CE1">
        <w:rPr>
          <w:lang w:val="en-GB"/>
        </w:rPr>
        <w:tab/>
        <w:t>Is DNSSEC the best solution to address the problem outlined above?</w:t>
      </w:r>
    </w:p>
    <w:p w14:paraId="12641A69" w14:textId="77777777" w:rsidR="00A00CE1" w:rsidRPr="00A00CE1" w:rsidRDefault="00A00CE1" w:rsidP="00A00CE1">
      <w:pPr>
        <w:rPr>
          <w:lang w:val="en-GB"/>
        </w:rPr>
      </w:pPr>
      <w:r w:rsidRPr="00A00CE1">
        <w:rPr>
          <w:lang w:val="en-GB"/>
        </w:rPr>
        <w:t>-</w:t>
      </w:r>
      <w:r w:rsidRPr="00A00CE1">
        <w:rPr>
          <w:lang w:val="en-GB"/>
        </w:rPr>
        <w:tab/>
        <w:t>Is DNSSEC feasible to accomplish in the entire chain? (Political, financial, technical)</w:t>
      </w:r>
    </w:p>
    <w:p w14:paraId="2555F7E0" w14:textId="77777777" w:rsidR="00A00CE1" w:rsidRPr="00A00CE1" w:rsidRDefault="00A00CE1" w:rsidP="00A00CE1">
      <w:pPr>
        <w:rPr>
          <w:lang w:val="en-GB"/>
        </w:rPr>
      </w:pPr>
      <w:r w:rsidRPr="00A00CE1">
        <w:rPr>
          <w:lang w:val="en-GB"/>
        </w:rPr>
        <w:t>-</w:t>
      </w:r>
      <w:r w:rsidRPr="00A00CE1">
        <w:rPr>
          <w:lang w:val="en-GB"/>
        </w:rPr>
        <w:tab/>
        <w:t>If yes, how to get the DNS ecosystem within the IPX ecosystem moving towards implementation?</w:t>
      </w:r>
    </w:p>
    <w:p w14:paraId="6E131C05" w14:textId="77777777" w:rsidR="00A00CE1" w:rsidRPr="00A00CE1" w:rsidRDefault="00A00CE1" w:rsidP="00A00CE1">
      <w:pPr>
        <w:rPr>
          <w:lang w:val="en-GB"/>
        </w:rPr>
      </w:pPr>
      <w:r w:rsidRPr="00A00CE1">
        <w:rPr>
          <w:lang w:val="en-GB"/>
        </w:rPr>
        <w:t>-</w:t>
      </w:r>
      <w:r w:rsidRPr="00A00CE1">
        <w:rPr>
          <w:lang w:val="en-GB"/>
        </w:rPr>
        <w:tab/>
        <w:t xml:space="preserve">Are there other options to add more security to the IPX DNS, and </w:t>
      </w:r>
      <w:proofErr w:type="gramStart"/>
      <w:r w:rsidRPr="00A00CE1">
        <w:rPr>
          <w:lang w:val="en-GB"/>
        </w:rPr>
        <w:t>in particular to</w:t>
      </w:r>
      <w:proofErr w:type="gramEnd"/>
      <w:r w:rsidRPr="00A00CE1">
        <w:rPr>
          <w:lang w:val="en-GB"/>
        </w:rPr>
        <w:t xml:space="preserve"> reduce the risk of DNS poisoning?</w:t>
      </w:r>
    </w:p>
    <w:p w14:paraId="6E26EF3D" w14:textId="77777777" w:rsidR="00A00CE1" w:rsidRPr="00A00CE1" w:rsidRDefault="00A00CE1" w:rsidP="00A00CE1">
      <w:pPr>
        <w:rPr>
          <w:lang w:val="en-GB"/>
        </w:rPr>
      </w:pPr>
      <w:r w:rsidRPr="00A00CE1">
        <w:rPr>
          <w:lang w:val="en-GB"/>
        </w:rPr>
        <w:t>-</w:t>
      </w:r>
      <w:r w:rsidRPr="00A00CE1">
        <w:rPr>
          <w:lang w:val="en-GB"/>
        </w:rPr>
        <w:tab/>
        <w:t xml:space="preserve"> Shall we take security to the end points into account as part of this action? </w:t>
      </w:r>
    </w:p>
    <w:p w14:paraId="4CF782D2" w14:textId="77777777" w:rsidR="00A00CE1" w:rsidRPr="00A00CE1" w:rsidRDefault="00A00CE1">
      <w:pPr>
        <w:rPr>
          <w:lang w:val="en-GB"/>
          <w:rPrChange w:id="2" w:author="Ben Schmidt" w:date="2022-07-12T23:04:00Z">
            <w:rPr/>
          </w:rPrChange>
        </w:rPr>
        <w:pPrChange w:id="3" w:author="Ben Schmidt" w:date="2022-07-12T23:04:00Z">
          <w:pPr>
            <w:shd w:val="clear" w:color="auto" w:fill="FFFFFF" w:themeFill="background1"/>
            <w:spacing w:before="120" w:after="120"/>
          </w:pPr>
        </w:pPrChange>
      </w:pPr>
    </w:p>
    <w:p w14:paraId="7C3744C2" w14:textId="2464E024" w:rsidR="00DD2565" w:rsidRPr="009C2D05" w:rsidRDefault="00B15A92" w:rsidP="50A9D464">
      <w:pPr>
        <w:shd w:val="clear" w:color="auto" w:fill="FFFFFF" w:themeFill="background1"/>
        <w:spacing w:before="120" w:after="120"/>
        <w:rPr>
          <w:rFonts w:ascii="Arial" w:eastAsia="Arial" w:hAnsi="Arial" w:cs="Arial"/>
          <w:sz w:val="44"/>
          <w:szCs w:val="44"/>
        </w:rPr>
      </w:pPr>
      <w:del w:id="4" w:author="Ben Schmidt" w:date="2022-06-27T13:14:00Z">
        <w:r w:rsidDel="008F172F">
          <w:rPr>
            <w:rFonts w:ascii="Arial" w:eastAsia="Arial" w:hAnsi="Arial" w:cs="Arial"/>
            <w:sz w:val="44"/>
            <w:szCs w:val="44"/>
          </w:rPr>
          <w:delText xml:space="preserve"> </w:delText>
        </w:r>
      </w:del>
      <w:commentRangeEnd w:id="1"/>
      <w:r w:rsidR="00CE16E7">
        <w:rPr>
          <w:rStyle w:val="CommentReference"/>
        </w:rPr>
        <w:commentReference w:id="1"/>
      </w:r>
    </w:p>
    <w:p w14:paraId="2DFA445B" w14:textId="247F0329" w:rsidR="00B95C39" w:rsidRDefault="00E410E7" w:rsidP="00E410E7">
      <w:pPr>
        <w:rPr>
          <w:rFonts w:ascii="Arial" w:eastAsia="Arial" w:hAnsi="Arial" w:cs="Arial"/>
        </w:rPr>
      </w:pPr>
      <w:r w:rsidRPr="009C2D05">
        <w:rPr>
          <w:rFonts w:ascii="Arial" w:eastAsia="Arial" w:hAnsi="Arial" w:cs="Arial"/>
        </w:rPr>
        <w:t>Description</w:t>
      </w:r>
      <w:r w:rsidR="00181573">
        <w:rPr>
          <w:rFonts w:ascii="Arial" w:eastAsia="Arial" w:hAnsi="Arial" w:cs="Arial"/>
        </w:rPr>
        <w:t>:</w:t>
      </w:r>
      <w:r w:rsidR="00B95C39" w:rsidRPr="00B95C39">
        <w:rPr>
          <w:rFonts w:ascii="Arial" w:eastAsia="Arial" w:hAnsi="Arial" w:cs="Arial"/>
        </w:rPr>
        <w:t xml:space="preserve"> </w:t>
      </w:r>
      <w:r w:rsidR="007D2FE2" w:rsidRPr="007D2FE2">
        <w:rPr>
          <w:rFonts w:ascii="Arial" w:eastAsia="Arial" w:hAnsi="Arial" w:cs="Arial"/>
        </w:rPr>
        <w:t xml:space="preserve">An adversary can hide </w:t>
      </w:r>
      <w:r w:rsidR="00621784">
        <w:rPr>
          <w:rFonts w:ascii="Arial" w:eastAsia="Arial" w:hAnsi="Arial" w:cs="Arial"/>
        </w:rPr>
        <w:t>user</w:t>
      </w:r>
      <w:r w:rsidR="00621784" w:rsidRPr="007D2FE2">
        <w:rPr>
          <w:rFonts w:ascii="Arial" w:eastAsia="Arial" w:hAnsi="Arial" w:cs="Arial"/>
        </w:rPr>
        <w:t xml:space="preserve"> </w:t>
      </w:r>
      <w:r w:rsidR="007D2FE2" w:rsidRPr="007D2FE2">
        <w:rPr>
          <w:rFonts w:ascii="Arial" w:eastAsia="Arial" w:hAnsi="Arial" w:cs="Arial"/>
        </w:rPr>
        <w:t xml:space="preserve">traffic within DNS requests that are part of the data sessions </w:t>
      </w:r>
      <w:r w:rsidR="008F172F">
        <w:rPr>
          <w:rFonts w:ascii="Arial" w:eastAsia="Arial" w:hAnsi="Arial" w:cs="Arial"/>
        </w:rPr>
        <w:t>and transmit data undetected.</w:t>
      </w:r>
    </w:p>
    <w:p w14:paraId="5DBA243F" w14:textId="77777777" w:rsidR="00B23054" w:rsidRDefault="00B23054" w:rsidP="00E410E7">
      <w:pPr>
        <w:rPr>
          <w:rFonts w:ascii="Arial" w:eastAsia="Arial" w:hAnsi="Arial" w:cs="Arial"/>
        </w:rPr>
      </w:pPr>
    </w:p>
    <w:p w14:paraId="599099EA" w14:textId="430EBD3F" w:rsidR="00181573" w:rsidDel="0086074E" w:rsidRDefault="00143B6B" w:rsidP="000160C5">
      <w:pPr>
        <w:rPr>
          <w:del w:id="5" w:author="Ben Schmidt" w:date="2022-06-27T13:15:00Z"/>
          <w:rFonts w:ascii="Arial" w:eastAsia="Arial" w:hAnsi="Arial" w:cs="Arial"/>
        </w:rPr>
      </w:pPr>
      <w:r w:rsidRPr="00143B6B">
        <w:rPr>
          <w:rFonts w:ascii="Arial" w:eastAsia="Arial" w:hAnsi="Arial" w:cs="Arial"/>
        </w:rPr>
        <w:t xml:space="preserve">An adversary can hide </w:t>
      </w:r>
      <w:r w:rsidR="00621784">
        <w:rPr>
          <w:rFonts w:ascii="Arial" w:eastAsia="Arial" w:hAnsi="Arial" w:cs="Arial"/>
        </w:rPr>
        <w:t>user</w:t>
      </w:r>
      <w:r w:rsidRPr="00143B6B">
        <w:rPr>
          <w:rFonts w:ascii="Arial" w:eastAsia="Arial" w:hAnsi="Arial" w:cs="Arial"/>
        </w:rPr>
        <w:t xml:space="preserve"> within DNS requests that are part of data sessions to access the Internet </w:t>
      </w:r>
      <w:r w:rsidR="008F172F">
        <w:rPr>
          <w:rFonts w:ascii="Arial" w:eastAsia="Arial" w:hAnsi="Arial" w:cs="Arial"/>
        </w:rPr>
        <w:t xml:space="preserve">and transmit data </w:t>
      </w:r>
      <w:r w:rsidR="0086074E">
        <w:rPr>
          <w:rFonts w:ascii="Arial" w:eastAsia="Arial" w:hAnsi="Arial" w:cs="Arial"/>
        </w:rPr>
        <w:t xml:space="preserve">undetected. This can be used for redirecting users </w:t>
      </w:r>
      <w:r w:rsidR="00B21D8E">
        <w:rPr>
          <w:rFonts w:ascii="Arial" w:eastAsia="Arial" w:hAnsi="Arial" w:cs="Arial"/>
        </w:rPr>
        <w:t>via adversary</w:t>
      </w:r>
      <w:r w:rsidR="0086074E">
        <w:rPr>
          <w:rFonts w:ascii="Arial" w:eastAsia="Arial" w:hAnsi="Arial" w:cs="Arial"/>
        </w:rPr>
        <w:t xml:space="preserve"> in the middle attacks</w:t>
      </w:r>
      <w:r w:rsidR="0044336E">
        <w:rPr>
          <w:rFonts w:ascii="Arial" w:eastAsia="Arial" w:hAnsi="Arial" w:cs="Arial"/>
        </w:rPr>
        <w:t xml:space="preserve"> and to hide traffic for billing fraud, </w:t>
      </w:r>
      <w:commentRangeStart w:id="6"/>
      <w:proofErr w:type="gramStart"/>
      <w:r w:rsidR="0044336E">
        <w:rPr>
          <w:rFonts w:ascii="Arial" w:eastAsia="Arial" w:hAnsi="Arial" w:cs="Arial"/>
        </w:rPr>
        <w:t>command</w:t>
      </w:r>
      <w:proofErr w:type="gramEnd"/>
      <w:r w:rsidR="0044336E">
        <w:rPr>
          <w:rFonts w:ascii="Arial" w:eastAsia="Arial" w:hAnsi="Arial" w:cs="Arial"/>
        </w:rPr>
        <w:t xml:space="preserve"> and control</w:t>
      </w:r>
      <w:r w:rsidR="00293626">
        <w:rPr>
          <w:rFonts w:ascii="Arial" w:eastAsia="Arial" w:hAnsi="Arial" w:cs="Arial"/>
        </w:rPr>
        <w:t xml:space="preserve"> of a </w:t>
      </w:r>
      <w:proofErr w:type="spellStart"/>
      <w:r w:rsidR="00293626">
        <w:rPr>
          <w:rFonts w:ascii="Arial" w:eastAsia="Arial" w:hAnsi="Arial" w:cs="Arial"/>
        </w:rPr>
        <w:t>bot</w:t>
      </w:r>
      <w:proofErr w:type="spellEnd"/>
      <w:r w:rsidR="00293626">
        <w:rPr>
          <w:rFonts w:ascii="Arial" w:eastAsia="Arial" w:hAnsi="Arial" w:cs="Arial"/>
        </w:rPr>
        <w:t xml:space="preserve"> </w:t>
      </w:r>
      <w:commentRangeEnd w:id="6"/>
      <w:r w:rsidR="007D135C">
        <w:rPr>
          <w:rStyle w:val="CommentReference"/>
        </w:rPr>
        <w:commentReference w:id="6"/>
      </w:r>
      <w:r w:rsidR="00293626">
        <w:rPr>
          <w:rFonts w:ascii="Arial" w:eastAsia="Arial" w:hAnsi="Arial" w:cs="Arial"/>
        </w:rPr>
        <w:t>or other device</w:t>
      </w:r>
      <w:r w:rsidR="009F212F">
        <w:rPr>
          <w:rFonts w:ascii="Arial" w:eastAsia="Arial" w:hAnsi="Arial" w:cs="Arial"/>
        </w:rPr>
        <w:t>,</w:t>
      </w:r>
      <w:r w:rsidR="0044336E">
        <w:rPr>
          <w:rFonts w:ascii="Arial" w:eastAsia="Arial" w:hAnsi="Arial" w:cs="Arial"/>
        </w:rPr>
        <w:t xml:space="preserve"> </w:t>
      </w:r>
      <w:r w:rsidR="009F212F">
        <w:rPr>
          <w:rFonts w:ascii="Arial" w:eastAsia="Arial" w:hAnsi="Arial" w:cs="Arial"/>
        </w:rPr>
        <w:t xml:space="preserve">or </w:t>
      </w:r>
      <w:r w:rsidR="0086074E">
        <w:rPr>
          <w:rFonts w:ascii="Arial" w:eastAsia="Arial" w:hAnsi="Arial" w:cs="Arial"/>
        </w:rPr>
        <w:t>for any other task where hidden traffic is useful.</w:t>
      </w:r>
    </w:p>
    <w:p w14:paraId="37D693EA" w14:textId="3A633E19" w:rsidR="00DD2565" w:rsidDel="0086074E" w:rsidRDefault="00DD2565" w:rsidP="000160C5">
      <w:pPr>
        <w:rPr>
          <w:del w:id="7" w:author="Ben Schmidt" w:date="2022-06-27T13:15:00Z"/>
          <w:rFonts w:ascii="Arial" w:eastAsia="Arial" w:hAnsi="Arial" w:cs="Arial"/>
        </w:rPr>
      </w:pPr>
    </w:p>
    <w:p w14:paraId="2F8CEDBD" w14:textId="77777777" w:rsidR="00143B6B" w:rsidRDefault="00143B6B" w:rsidP="000160C5">
      <w:pPr>
        <w:rPr>
          <w:rFonts w:ascii="Arial" w:eastAsia="Arial" w:hAnsi="Arial" w:cs="Arial"/>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lastRenderedPageBreak/>
        <w:t>Labelling:</w:t>
      </w:r>
    </w:p>
    <w:p w14:paraId="460F85AB" w14:textId="6DE30E75" w:rsidR="00DF32D7" w:rsidRPr="009C2D05" w:rsidRDefault="00DF32D7" w:rsidP="00CB73D0">
      <w:pPr>
        <w:pStyle w:val="ListParagraph"/>
        <w:numPr>
          <w:ilvl w:val="0"/>
          <w:numId w:val="4"/>
        </w:numPr>
        <w:rPr>
          <w:rFonts w:ascii="Arial" w:eastAsia="Arial" w:hAnsi="Arial" w:cs="Arial"/>
          <w:lang w:val="fr-FR"/>
        </w:rPr>
      </w:pPr>
      <w:r>
        <w:rPr>
          <w:rFonts w:ascii="Arial" w:eastAsia="Arial" w:hAnsi="Arial" w:cs="Arial"/>
        </w:rPr>
        <w:t xml:space="preserve">Sub-Technique(s): </w:t>
      </w:r>
      <w:r w:rsidR="009665ED">
        <w:rPr>
          <w:rFonts w:ascii="Arial" w:eastAsia="Arial" w:hAnsi="Arial" w:cs="Arial"/>
        </w:rPr>
        <w:t>N/A</w:t>
      </w:r>
    </w:p>
    <w:p w14:paraId="00D46F48" w14:textId="3AD43D40" w:rsidR="00B64733" w:rsidRDefault="003D6861" w:rsidP="00B45E1C">
      <w:pPr>
        <w:pStyle w:val="ListParagraph"/>
        <w:numPr>
          <w:ilvl w:val="0"/>
          <w:numId w:val="4"/>
        </w:numPr>
        <w:rPr>
          <w:rFonts w:ascii="Arial" w:eastAsia="Arial" w:hAnsi="Arial" w:cs="Arial"/>
        </w:rPr>
      </w:pPr>
      <w:r w:rsidRPr="00B45E1C">
        <w:rPr>
          <w:rFonts w:ascii="Arial" w:eastAsia="Arial" w:hAnsi="Arial" w:cs="Arial"/>
        </w:rPr>
        <w:t xml:space="preserve">Applicable </w:t>
      </w:r>
      <w:r w:rsidR="00AF06DC" w:rsidRPr="00B45E1C">
        <w:rPr>
          <w:rFonts w:ascii="Arial" w:eastAsia="Arial" w:hAnsi="Arial" w:cs="Arial"/>
        </w:rPr>
        <w:t xml:space="preserve">Tactics:  </w:t>
      </w:r>
      <w:r w:rsidR="00007C32" w:rsidRPr="00B45E1C">
        <w:rPr>
          <w:rFonts w:ascii="Arial" w:eastAsia="Arial" w:hAnsi="Arial" w:cs="Arial"/>
        </w:rPr>
        <w:t>Fraud</w:t>
      </w:r>
      <w:r w:rsidR="001E1319">
        <w:rPr>
          <w:rFonts w:ascii="Arial" w:eastAsia="Arial" w:hAnsi="Arial" w:cs="Arial"/>
        </w:rPr>
        <w:t xml:space="preserve">, </w:t>
      </w:r>
      <w:commentRangeStart w:id="8"/>
      <w:r w:rsidR="001E1319">
        <w:rPr>
          <w:rFonts w:ascii="Arial" w:eastAsia="Arial" w:hAnsi="Arial" w:cs="Arial"/>
        </w:rPr>
        <w:t>Command and Control</w:t>
      </w:r>
      <w:r w:rsidR="006A6C02">
        <w:rPr>
          <w:rFonts w:ascii="Arial" w:eastAsia="Arial" w:hAnsi="Arial" w:cs="Arial"/>
        </w:rPr>
        <w:t>, Exfiltration</w:t>
      </w:r>
      <w:commentRangeEnd w:id="8"/>
      <w:r w:rsidR="004D2F6B">
        <w:rPr>
          <w:rStyle w:val="CommentReference"/>
        </w:rPr>
        <w:commentReference w:id="8"/>
      </w:r>
    </w:p>
    <w:p w14:paraId="70B4C4DE" w14:textId="77777777" w:rsidR="00B45E1C" w:rsidRPr="00B45E1C" w:rsidRDefault="00B45E1C" w:rsidP="00B45E1C">
      <w:pPr>
        <w:pStyle w:val="ListParagraph"/>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129EE50B" w:rsidR="00B64733" w:rsidRPr="006C3194" w:rsidRDefault="00CE629E"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1025E9">
        <w:rPr>
          <w:rFonts w:ascii="Arial" w:eastAsia="Arial" w:hAnsi="Arial" w:cs="Arial"/>
        </w:rPr>
        <w:t>User plane</w:t>
      </w:r>
      <w:r w:rsidR="00B2305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B23054">
        <w:rPr>
          <w:rFonts w:ascii="Arial" w:eastAsia="Arial" w:hAnsi="Arial" w:cs="Arial"/>
        </w:rPr>
        <w:t>.</w:t>
      </w:r>
    </w:p>
    <w:p w14:paraId="4357D4D7" w14:textId="1E01A755" w:rsidR="007721B6" w:rsidRDefault="007721B6" w:rsidP="007721B6">
      <w:pPr>
        <w:pStyle w:val="ListParagraph"/>
        <w:numPr>
          <w:ilvl w:val="0"/>
          <w:numId w:val="4"/>
        </w:numPr>
        <w:rPr>
          <w:rFonts w:ascii="Arial" w:eastAsia="Arial" w:hAnsi="Arial" w:cs="Arial"/>
        </w:rPr>
      </w:pPr>
      <w:r>
        <w:rPr>
          <w:rFonts w:ascii="Arial" w:eastAsia="Arial" w:hAnsi="Arial" w:cs="Arial"/>
        </w:rPr>
        <w:t xml:space="preserve">Platforms: </w:t>
      </w:r>
      <w:r w:rsidR="004D2F6B">
        <w:rPr>
          <w:rFonts w:ascii="Arial" w:eastAsia="Arial" w:hAnsi="Arial" w:cs="Arial"/>
        </w:rPr>
        <w:t>5G</w:t>
      </w:r>
      <w:r>
        <w:rPr>
          <w:rFonts w:ascii="Arial" w:eastAsia="Arial" w:hAnsi="Arial" w:cs="Arial"/>
        </w:rPr>
        <w:t xml:space="preserve"> </w:t>
      </w:r>
    </w:p>
    <w:p w14:paraId="55DE3DD0" w14:textId="0443107B" w:rsidR="00CE629E" w:rsidRPr="00DA1E92" w:rsidRDefault="00CE629E" w:rsidP="00CB73D0">
      <w:pPr>
        <w:pStyle w:val="ListParagraph"/>
        <w:numPr>
          <w:ilvl w:val="0"/>
          <w:numId w:val="4"/>
        </w:numPr>
        <w:rPr>
          <w:rFonts w:ascii="Arial" w:eastAsia="Arial" w:hAnsi="Arial" w:cs="Arial"/>
        </w:rPr>
      </w:pPr>
      <w:r>
        <w:rPr>
          <w:rFonts w:ascii="Arial" w:eastAsia="Arial" w:hAnsi="Arial" w:cs="Arial"/>
        </w:rPr>
        <w:t>Access type required:</w:t>
      </w:r>
      <w:r w:rsidR="006B1266">
        <w:rPr>
          <w:rFonts w:ascii="Arial" w:eastAsia="Arial" w:hAnsi="Arial" w:cs="Arial"/>
        </w:rPr>
        <w:t xml:space="preserve"> </w:t>
      </w:r>
      <w:r w:rsidR="00DB1636">
        <w:rPr>
          <w:rFonts w:ascii="Arial" w:eastAsia="Arial" w:hAnsi="Arial" w:cs="Arial"/>
        </w:rPr>
        <w:t>user</w:t>
      </w:r>
    </w:p>
    <w:p w14:paraId="46A3F73A" w14:textId="4B13C5C0"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614ABA">
        <w:rPr>
          <w:rFonts w:ascii="Arial" w:eastAsia="Arial" w:hAnsi="Arial" w:cs="Arial"/>
        </w:rPr>
        <w:t>Network Traffic</w:t>
      </w:r>
    </w:p>
    <w:p w14:paraId="7AE56E16" w14:textId="5AB65989"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CE629E">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095C453"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p w14:paraId="5C0694B3" w14:textId="77777777" w:rsidR="007F6957" w:rsidRPr="009C2D05" w:rsidRDefault="007F6957" w:rsidP="5986D52C">
      <w:pPr>
        <w:rPr>
          <w:rFonts w:ascii="Arial" w:eastAsia="Arial" w:hAnsi="Arial" w:cs="Arial"/>
        </w:rPr>
      </w:pP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1218DF">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444B2" w:rsidRPr="009C2D05" w14:paraId="21B16E69" w14:textId="77777777" w:rsidTr="006A4A40">
        <w:tc>
          <w:tcPr>
            <w:tcW w:w="4680" w:type="dxa"/>
          </w:tcPr>
          <w:p w14:paraId="6110AADC" w14:textId="162AE9A0" w:rsidR="00B444B2" w:rsidRPr="00F10BD5" w:rsidRDefault="007557BD" w:rsidP="5986D52C">
            <w:pPr>
              <w:rPr>
                <w:rFonts w:ascii="Arial" w:eastAsia="Arial" w:hAnsi="Arial" w:cs="Arial"/>
                <w:sz w:val="16"/>
                <w:szCs w:val="16"/>
              </w:rPr>
            </w:pPr>
            <w:commentRangeStart w:id="9"/>
            <w:r w:rsidRPr="00F10BD5">
              <w:rPr>
                <w:rFonts w:ascii="Arial" w:eastAsia="Arial" w:hAnsi="Arial" w:cs="Arial"/>
                <w:sz w:val="16"/>
                <w:szCs w:val="16"/>
              </w:rPr>
              <w:t>Free fake DNS loophole</w:t>
            </w:r>
            <w:commentRangeEnd w:id="9"/>
            <w:r w:rsidR="004006CC">
              <w:rPr>
                <w:rStyle w:val="CommentReference"/>
              </w:rPr>
              <w:commentReference w:id="9"/>
            </w:r>
          </w:p>
        </w:tc>
        <w:tc>
          <w:tcPr>
            <w:tcW w:w="4680" w:type="dxa"/>
          </w:tcPr>
          <w:p w14:paraId="5777958F" w14:textId="37F7707E" w:rsidR="00B444B2" w:rsidRPr="00F10BD5" w:rsidRDefault="00F10BD5" w:rsidP="00F10BD5">
            <w:pPr>
              <w:rPr>
                <w:rFonts w:ascii="Arial" w:eastAsia="Arial" w:hAnsi="Arial" w:cs="Arial"/>
                <w:sz w:val="16"/>
                <w:szCs w:val="16"/>
              </w:rPr>
            </w:pPr>
            <w:r w:rsidRPr="00F10BD5">
              <w:rPr>
                <w:rFonts w:ascii="Arial" w:eastAsia="Arial" w:hAnsi="Arial" w:cs="Arial"/>
                <w:sz w:val="16"/>
                <w:szCs w:val="16"/>
              </w:rPr>
              <w:t>Operators do not enforce free DNS service via the standard five-tuple flow ID (</w:t>
            </w:r>
            <w:proofErr w:type="spellStart"/>
            <w:r w:rsidRPr="00F10BD5">
              <w:rPr>
                <w:rFonts w:ascii="Arial" w:eastAsia="Arial" w:hAnsi="Arial" w:cs="Arial"/>
                <w:sz w:val="16"/>
                <w:szCs w:val="16"/>
              </w:rPr>
              <w:t>src</w:t>
            </w:r>
            <w:proofErr w:type="spellEnd"/>
            <w:r w:rsidRPr="00F10BD5">
              <w:rPr>
                <w:rFonts w:ascii="Arial" w:eastAsia="Arial" w:hAnsi="Arial" w:cs="Arial"/>
                <w:sz w:val="16"/>
                <w:szCs w:val="16"/>
              </w:rPr>
              <w:t xml:space="preserve"> IP, </w:t>
            </w:r>
            <w:proofErr w:type="spellStart"/>
            <w:r w:rsidRPr="00F10BD5">
              <w:rPr>
                <w:rFonts w:ascii="Arial" w:eastAsia="Arial" w:hAnsi="Arial" w:cs="Arial"/>
                <w:sz w:val="16"/>
                <w:szCs w:val="16"/>
              </w:rPr>
              <w:t>dest</w:t>
            </w:r>
            <w:proofErr w:type="spellEnd"/>
            <w:r w:rsidRPr="00F10BD5">
              <w:rPr>
                <w:rFonts w:ascii="Arial" w:eastAsia="Arial" w:hAnsi="Arial" w:cs="Arial"/>
                <w:sz w:val="16"/>
                <w:szCs w:val="16"/>
              </w:rPr>
              <w:t xml:space="preserve"> IP, </w:t>
            </w:r>
            <w:proofErr w:type="spellStart"/>
            <w:r w:rsidRPr="00F10BD5">
              <w:rPr>
                <w:rFonts w:ascii="Arial" w:eastAsia="Arial" w:hAnsi="Arial" w:cs="Arial"/>
                <w:sz w:val="16"/>
                <w:szCs w:val="16"/>
              </w:rPr>
              <w:t>src</w:t>
            </w:r>
            <w:proofErr w:type="spellEnd"/>
            <w:r w:rsidRPr="00F10BD5">
              <w:rPr>
                <w:rFonts w:ascii="Arial" w:eastAsia="Arial" w:hAnsi="Arial" w:cs="Arial"/>
                <w:sz w:val="16"/>
                <w:szCs w:val="16"/>
              </w:rPr>
              <w:t xml:space="preserve"> port, </w:t>
            </w:r>
            <w:proofErr w:type="spellStart"/>
            <w:r w:rsidRPr="00F10BD5">
              <w:rPr>
                <w:rFonts w:ascii="Arial" w:eastAsia="Arial" w:hAnsi="Arial" w:cs="Arial"/>
                <w:sz w:val="16"/>
                <w:szCs w:val="16"/>
              </w:rPr>
              <w:t>dest</w:t>
            </w:r>
            <w:proofErr w:type="spellEnd"/>
            <w:r w:rsidRPr="00F10BD5">
              <w:rPr>
                <w:rFonts w:ascii="Arial" w:eastAsia="Arial" w:hAnsi="Arial" w:cs="Arial"/>
                <w:sz w:val="16"/>
                <w:szCs w:val="16"/>
              </w:rPr>
              <w:t xml:space="preserve"> port, protocol). Instead, they use only the destination port (or plus protocol ID), thus exposing an obvious vulnerability.</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A74BF6" w:rsidRPr="009C2D05" w14:paraId="488A9853" w14:textId="77777777" w:rsidTr="25900B44">
        <w:tc>
          <w:tcPr>
            <w:tcW w:w="4680" w:type="dxa"/>
          </w:tcPr>
          <w:p w14:paraId="0FAA0476" w14:textId="34461C5A" w:rsidR="00A74BF6" w:rsidRDefault="00CA7053"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0879ED20" w14:textId="230193E9" w:rsidR="00A74BF6" w:rsidRDefault="009C4459" w:rsidP="25900B44">
            <w:pPr>
              <w:rPr>
                <w:rFonts w:ascii="Arial" w:eastAsia="Arial" w:hAnsi="Arial" w:cs="Arial"/>
                <w:sz w:val="16"/>
                <w:szCs w:val="16"/>
              </w:rPr>
            </w:pPr>
            <w:r w:rsidRPr="009C4459">
              <w:rPr>
                <w:rFonts w:ascii="Arial" w:eastAsia="Arial" w:hAnsi="Arial" w:cs="Arial"/>
                <w:sz w:val="16"/>
                <w:szCs w:val="16"/>
              </w:rPr>
              <w:t>Use strong data integrity protection algorithms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B67C07">
        <w:tc>
          <w:tcPr>
            <w:tcW w:w="4680" w:type="dxa"/>
          </w:tcPr>
          <w:p w14:paraId="68433717" w14:textId="285DF76B" w:rsidR="00EB6DC6" w:rsidRPr="009C2D05" w:rsidRDefault="00AB004E" w:rsidP="00B67C0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B67C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C575A8" w:rsidRPr="009C2D05" w14:paraId="17D5AAAA" w14:textId="77777777" w:rsidTr="00B67C07">
        <w:tc>
          <w:tcPr>
            <w:tcW w:w="4680" w:type="dxa"/>
          </w:tcPr>
          <w:p w14:paraId="45D6E1AE" w14:textId="77492133" w:rsidR="00C575A8" w:rsidRPr="009C2D05" w:rsidRDefault="00C575A8" w:rsidP="00C575A8">
            <w:pPr>
              <w:spacing w:line="259" w:lineRule="auto"/>
              <w:rPr>
                <w:sz w:val="22"/>
                <w:szCs w:val="22"/>
              </w:rPr>
            </w:pPr>
            <w:r>
              <w:rPr>
                <w:rFonts w:ascii="Arial" w:eastAsia="Arial" w:hAnsi="Arial" w:cs="Arial"/>
                <w:sz w:val="16"/>
                <w:szCs w:val="16"/>
              </w:rPr>
              <w:t>Unauthenticated DNS Services</w:t>
            </w:r>
          </w:p>
        </w:tc>
        <w:tc>
          <w:tcPr>
            <w:tcW w:w="4680" w:type="dxa"/>
          </w:tcPr>
          <w:p w14:paraId="5F9CA793" w14:textId="3ABF7C3D" w:rsidR="00C575A8" w:rsidRPr="009C2D05" w:rsidRDefault="00C575A8" w:rsidP="00C575A8">
            <w:pPr>
              <w:rPr>
                <w:rFonts w:ascii="Arial" w:eastAsia="Arial" w:hAnsi="Arial" w:cs="Arial"/>
                <w:sz w:val="16"/>
                <w:szCs w:val="16"/>
              </w:rPr>
            </w:pPr>
            <w:r>
              <w:rPr>
                <w:rFonts w:ascii="Arial" w:eastAsia="Arial" w:hAnsi="Arial" w:cs="Arial"/>
                <w:sz w:val="16"/>
                <w:szCs w:val="16"/>
              </w:rPr>
              <w:t>The end user must not have the capability to validate whether it is communicating with a malicious DNS or a valid one.</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B67C0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B67C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3D677C" w:rsidRPr="009C2D05" w14:paraId="40C29371" w14:textId="77777777" w:rsidTr="0272C9E8">
        <w:tc>
          <w:tcPr>
            <w:tcW w:w="4680" w:type="dxa"/>
          </w:tcPr>
          <w:p w14:paraId="045739FA" w14:textId="281708D5" w:rsidR="003D677C" w:rsidRPr="003D677C" w:rsidRDefault="003D677C" w:rsidP="003D677C">
            <w:pPr>
              <w:spacing w:line="259" w:lineRule="auto"/>
              <w:rPr>
                <w:rFonts w:ascii="Arial" w:eastAsia="Arial" w:hAnsi="Arial" w:cs="Arial"/>
                <w:color w:val="0070C0"/>
                <w:sz w:val="16"/>
                <w:szCs w:val="16"/>
              </w:rPr>
            </w:pPr>
            <w:r w:rsidRPr="001218DF">
              <w:rPr>
                <w:rFonts w:ascii="Arial" w:hAnsi="Arial" w:cs="Arial"/>
                <w:sz w:val="16"/>
                <w:szCs w:val="16"/>
              </w:rPr>
              <w:t>DNS Servers</w:t>
            </w:r>
          </w:p>
        </w:tc>
        <w:tc>
          <w:tcPr>
            <w:tcW w:w="4680" w:type="dxa"/>
          </w:tcPr>
          <w:p w14:paraId="2157CF90" w14:textId="16BAA966" w:rsidR="003D677C" w:rsidRPr="003D677C" w:rsidRDefault="003D677C" w:rsidP="003D677C">
            <w:pPr>
              <w:rPr>
                <w:rFonts w:ascii="Arial" w:eastAsia="Arial" w:hAnsi="Arial" w:cs="Arial"/>
                <w:sz w:val="16"/>
                <w:szCs w:val="16"/>
              </w:rPr>
            </w:pPr>
            <w:r w:rsidRPr="001218DF">
              <w:rPr>
                <w:rFonts w:ascii="Arial" w:hAnsi="Arial" w:cs="Arial"/>
                <w:sz w:val="16"/>
                <w:szCs w:val="16"/>
              </w:rPr>
              <w:t xml:space="preserve">Whoever controls the DNS Servers controls how and what end users connect to over the network, making DNS Servers a type of critical infrastructure. </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B67C07">
        <w:tc>
          <w:tcPr>
            <w:tcW w:w="4680" w:type="dxa"/>
          </w:tcPr>
          <w:p w14:paraId="5B32A584" w14:textId="77777777" w:rsidR="00122B07" w:rsidRPr="009C2D05" w:rsidRDefault="00122B07" w:rsidP="00B67C0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B67C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995A18" w:rsidRPr="009C2D05" w14:paraId="039EC834" w14:textId="77777777" w:rsidTr="00E076BC">
        <w:trPr>
          <w:trHeight w:val="287"/>
        </w:trPr>
        <w:tc>
          <w:tcPr>
            <w:tcW w:w="4680" w:type="dxa"/>
          </w:tcPr>
          <w:p w14:paraId="60FBF46D" w14:textId="22E8308C" w:rsidR="00995A18" w:rsidRPr="009C2D05" w:rsidRDefault="00995A18" w:rsidP="00995A18">
            <w:pPr>
              <w:spacing w:line="259" w:lineRule="auto"/>
              <w:rPr>
                <w:rFonts w:ascii="Arial" w:eastAsia="Arial" w:hAnsi="Arial" w:cs="Arial"/>
                <w:sz w:val="16"/>
                <w:szCs w:val="16"/>
              </w:rPr>
            </w:pPr>
            <w:r>
              <w:rPr>
                <w:rFonts w:ascii="Arial" w:eastAsia="Arial" w:hAnsi="Arial" w:cs="Arial"/>
                <w:sz w:val="16"/>
                <w:szCs w:val="16"/>
              </w:rPr>
              <w:t>DS0029</w:t>
            </w:r>
          </w:p>
        </w:tc>
        <w:tc>
          <w:tcPr>
            <w:tcW w:w="4680" w:type="dxa"/>
          </w:tcPr>
          <w:p w14:paraId="3CDCF48E" w14:textId="474059EB" w:rsidR="00995A18" w:rsidRPr="009C2D05" w:rsidRDefault="00995A18" w:rsidP="00995A18">
            <w:pPr>
              <w:rPr>
                <w:rFonts w:ascii="Arial" w:eastAsia="Arial" w:hAnsi="Arial" w:cs="Arial"/>
                <w:sz w:val="16"/>
                <w:szCs w:val="16"/>
              </w:rPr>
            </w:pPr>
            <w:r>
              <w:rPr>
                <w:rFonts w:ascii="Arial" w:eastAsia="Arial" w:hAnsi="Arial" w:cs="Arial"/>
                <w:sz w:val="16"/>
                <w:szCs w:val="16"/>
              </w:rPr>
              <w:t xml:space="preserve">Data transmitted across a network (ex: Web, DNS, Mail, File, etc.), that is either summarized (ex: </w:t>
            </w:r>
            <w:proofErr w:type="spellStart"/>
            <w:r>
              <w:rPr>
                <w:rFonts w:ascii="Arial" w:eastAsia="Arial" w:hAnsi="Arial" w:cs="Arial"/>
                <w:sz w:val="16"/>
                <w:szCs w:val="16"/>
              </w:rPr>
              <w:t>Netflow</w:t>
            </w:r>
            <w:proofErr w:type="spellEnd"/>
            <w:r>
              <w:rPr>
                <w:rFonts w:ascii="Arial" w:eastAsia="Arial" w:hAnsi="Arial" w:cs="Arial"/>
                <w:sz w:val="16"/>
                <w:szCs w:val="16"/>
              </w:rPr>
              <w:t>) and/or captured as raw data in an analyzable format (ex: PCAP)</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B67C07">
        <w:tc>
          <w:tcPr>
            <w:tcW w:w="4680" w:type="dxa"/>
          </w:tcPr>
          <w:p w14:paraId="236E1F9B" w14:textId="77777777" w:rsidR="00050DAF" w:rsidRPr="009C2D05" w:rsidRDefault="00050DAF" w:rsidP="00B67C0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B67C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73E36" w:rsidRPr="009C2D05" w14:paraId="6E594BFD" w14:textId="77777777" w:rsidTr="00B67C07">
        <w:tc>
          <w:tcPr>
            <w:tcW w:w="4680" w:type="dxa"/>
          </w:tcPr>
          <w:p w14:paraId="44F9B8BF" w14:textId="3BB018DE" w:rsidR="00B73E36" w:rsidRPr="00B44E03" w:rsidRDefault="00013713" w:rsidP="00B67C07">
            <w:pPr>
              <w:rPr>
                <w:rFonts w:ascii="Arial" w:eastAsia="Arial" w:hAnsi="Arial" w:cs="Arial"/>
                <w:sz w:val="16"/>
                <w:szCs w:val="16"/>
              </w:rPr>
            </w:pPr>
            <w:r>
              <w:rPr>
                <w:rFonts w:ascii="Arial" w:eastAsia="Arial" w:hAnsi="Arial" w:cs="Arial"/>
                <w:sz w:val="16"/>
                <w:szCs w:val="16"/>
              </w:rPr>
              <w:t>Billing Fraud</w:t>
            </w:r>
          </w:p>
        </w:tc>
        <w:tc>
          <w:tcPr>
            <w:tcW w:w="4680" w:type="dxa"/>
          </w:tcPr>
          <w:p w14:paraId="3B315366" w14:textId="08FAF902" w:rsidR="00B73E36" w:rsidRPr="001218DF" w:rsidRDefault="00DE1456" w:rsidP="00B67C07">
            <w:pPr>
              <w:rPr>
                <w:rFonts w:ascii="Arial" w:eastAsia="Arial" w:hAnsi="Arial" w:cs="Arial"/>
                <w:sz w:val="16"/>
                <w:szCs w:val="16"/>
              </w:rPr>
            </w:pPr>
            <w:r>
              <w:rPr>
                <w:rFonts w:ascii="Arial" w:eastAsia="Arial" w:hAnsi="Arial" w:cs="Arial"/>
                <w:sz w:val="16"/>
                <w:szCs w:val="16"/>
              </w:rPr>
              <w:t>Attacker will be able to route traffic through DNS channels to use the network free of charge.</w:t>
            </w:r>
          </w:p>
        </w:tc>
      </w:tr>
      <w:tr w:rsidR="00013713" w:rsidRPr="009C2D05" w14:paraId="59EAE110" w14:textId="77777777" w:rsidTr="00B67C07">
        <w:tc>
          <w:tcPr>
            <w:tcW w:w="4680" w:type="dxa"/>
          </w:tcPr>
          <w:p w14:paraId="68428245" w14:textId="3F021F2A" w:rsidR="00013713" w:rsidRDefault="00013713" w:rsidP="00B67C07">
            <w:pPr>
              <w:rPr>
                <w:rFonts w:ascii="Arial" w:eastAsia="Arial" w:hAnsi="Arial" w:cs="Arial"/>
                <w:sz w:val="16"/>
                <w:szCs w:val="16"/>
              </w:rPr>
            </w:pPr>
            <w:r>
              <w:rPr>
                <w:rFonts w:ascii="Arial" w:eastAsia="Arial" w:hAnsi="Arial" w:cs="Arial"/>
                <w:sz w:val="16"/>
                <w:szCs w:val="16"/>
              </w:rPr>
              <w:t>Command and Control Network</w:t>
            </w:r>
          </w:p>
        </w:tc>
        <w:tc>
          <w:tcPr>
            <w:tcW w:w="4680" w:type="dxa"/>
          </w:tcPr>
          <w:p w14:paraId="5A8C782B" w14:textId="0201B6EB" w:rsidR="00013713" w:rsidRPr="001218DF" w:rsidRDefault="00DE1456" w:rsidP="00B67C07">
            <w:pPr>
              <w:rPr>
                <w:rFonts w:ascii="Arial" w:eastAsia="Arial" w:hAnsi="Arial" w:cs="Arial"/>
                <w:sz w:val="16"/>
                <w:szCs w:val="16"/>
              </w:rPr>
            </w:pPr>
            <w:r>
              <w:rPr>
                <w:rFonts w:ascii="Arial" w:eastAsia="Arial" w:hAnsi="Arial" w:cs="Arial"/>
                <w:sz w:val="16"/>
                <w:szCs w:val="16"/>
              </w:rPr>
              <w:t>Attacker can route command and control traffic through DNS to control botnets or other entities.</w:t>
            </w:r>
          </w:p>
        </w:tc>
      </w:tr>
      <w:tr w:rsidR="00013713" w:rsidRPr="009C2D05" w14:paraId="3E7A042D" w14:textId="77777777" w:rsidTr="00B67C07">
        <w:tc>
          <w:tcPr>
            <w:tcW w:w="4680" w:type="dxa"/>
          </w:tcPr>
          <w:p w14:paraId="5990F50C" w14:textId="6942B376" w:rsidR="00013713" w:rsidRDefault="00013713" w:rsidP="00B67C07">
            <w:pPr>
              <w:rPr>
                <w:rFonts w:ascii="Arial" w:eastAsia="Arial" w:hAnsi="Arial" w:cs="Arial"/>
                <w:sz w:val="16"/>
                <w:szCs w:val="16"/>
              </w:rPr>
            </w:pPr>
            <w:r>
              <w:rPr>
                <w:rFonts w:ascii="Arial" w:eastAsia="Arial" w:hAnsi="Arial" w:cs="Arial"/>
                <w:sz w:val="16"/>
                <w:szCs w:val="16"/>
              </w:rPr>
              <w:t>Exfiltration Route</w:t>
            </w:r>
          </w:p>
        </w:tc>
        <w:tc>
          <w:tcPr>
            <w:tcW w:w="4680" w:type="dxa"/>
          </w:tcPr>
          <w:p w14:paraId="2915A57A" w14:textId="02051512" w:rsidR="00013713" w:rsidRPr="001218DF" w:rsidRDefault="00DE1456" w:rsidP="00B67C07">
            <w:pPr>
              <w:rPr>
                <w:rFonts w:ascii="Arial" w:eastAsia="Arial" w:hAnsi="Arial" w:cs="Arial"/>
                <w:sz w:val="16"/>
                <w:szCs w:val="16"/>
              </w:rPr>
            </w:pPr>
            <w:r>
              <w:rPr>
                <w:rFonts w:ascii="Arial" w:eastAsia="Arial" w:hAnsi="Arial" w:cs="Arial"/>
                <w:sz w:val="16"/>
                <w:szCs w:val="16"/>
              </w:rPr>
              <w:t>Attacker has a route to exfiltrate stolen data disguised as DNS packets.</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14C77123" w14:textId="77777777" w:rsidR="0077770A" w:rsidRDefault="0077770A" w:rsidP="0077770A">
      <w:pPr>
        <w:textAlignment w:val="baseline"/>
        <w:rPr>
          <w:rFonts w:ascii="Segoe UI" w:eastAsia="Times New Roman" w:hAnsi="Segoe UI" w:cs="Segoe UI"/>
          <w:sz w:val="18"/>
          <w:szCs w:val="18"/>
        </w:rPr>
      </w:pPr>
      <w:r>
        <w:rPr>
          <w:rFonts w:ascii="Arial" w:eastAsia="Times New Roman" w:hAnsi="Arial" w:cs="Arial"/>
        </w:rPr>
        <w:t>References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3"/>
        <w:gridCol w:w="5401"/>
      </w:tblGrid>
      <w:tr w:rsidR="0077770A" w14:paraId="39543ED4" w14:textId="77777777" w:rsidTr="001218DF">
        <w:trPr>
          <w:trHeight w:val="195"/>
        </w:trPr>
        <w:tc>
          <w:tcPr>
            <w:tcW w:w="4664" w:type="dxa"/>
            <w:tcBorders>
              <w:top w:val="single" w:sz="6" w:space="0" w:color="000000"/>
              <w:left w:val="single" w:sz="6" w:space="0" w:color="000000"/>
              <w:bottom w:val="single" w:sz="6" w:space="0" w:color="000000"/>
              <w:right w:val="single" w:sz="6" w:space="0" w:color="000000"/>
            </w:tcBorders>
            <w:hideMark/>
          </w:tcPr>
          <w:p w14:paraId="424C1838" w14:textId="77777777" w:rsidR="0077770A" w:rsidRDefault="0077770A">
            <w:pPr>
              <w:textAlignment w:val="baseline"/>
              <w:rPr>
                <w:rFonts w:ascii="Times New Roman" w:eastAsia="Times New Roman" w:hAnsi="Times New Roman" w:cs="Times New Roman"/>
              </w:rPr>
            </w:pPr>
            <w:r>
              <w:rPr>
                <w:rFonts w:ascii="Arial" w:eastAsia="Times New Roman" w:hAnsi="Arial" w:cs="Arial"/>
                <w:b/>
                <w:bCs/>
                <w:sz w:val="18"/>
                <w:szCs w:val="18"/>
              </w:rPr>
              <w:t>Name</w:t>
            </w:r>
            <w:r>
              <w:rPr>
                <w:rFonts w:ascii="Arial" w:eastAsia="Times New Roman" w:hAnsi="Arial" w:cs="Arial"/>
                <w:sz w:val="18"/>
                <w:szCs w:val="18"/>
              </w:rPr>
              <w:t> </w:t>
            </w:r>
          </w:p>
        </w:tc>
        <w:tc>
          <w:tcPr>
            <w:tcW w:w="4680" w:type="dxa"/>
            <w:tcBorders>
              <w:top w:val="single" w:sz="6" w:space="0" w:color="000000"/>
              <w:left w:val="single" w:sz="6" w:space="0" w:color="000000"/>
              <w:bottom w:val="single" w:sz="6" w:space="0" w:color="000000"/>
              <w:right w:val="single" w:sz="6" w:space="0" w:color="000000"/>
            </w:tcBorders>
            <w:hideMark/>
          </w:tcPr>
          <w:p w14:paraId="7C49E146" w14:textId="77777777" w:rsidR="0077770A" w:rsidRDefault="0077770A">
            <w:pPr>
              <w:textAlignment w:val="baseline"/>
              <w:rPr>
                <w:rFonts w:ascii="Times New Roman" w:eastAsia="Times New Roman" w:hAnsi="Times New Roman" w:cs="Times New Roman"/>
              </w:rPr>
            </w:pPr>
            <w:r>
              <w:rPr>
                <w:rFonts w:ascii="Arial" w:eastAsia="Times New Roman" w:hAnsi="Arial" w:cs="Arial"/>
                <w:b/>
                <w:bCs/>
                <w:sz w:val="18"/>
                <w:szCs w:val="18"/>
              </w:rPr>
              <w:t>URL</w:t>
            </w:r>
            <w:r>
              <w:rPr>
                <w:rFonts w:ascii="Arial" w:eastAsia="Times New Roman" w:hAnsi="Arial" w:cs="Arial"/>
                <w:sz w:val="18"/>
                <w:szCs w:val="18"/>
              </w:rPr>
              <w:t> </w:t>
            </w:r>
          </w:p>
        </w:tc>
      </w:tr>
      <w:tr w:rsidR="0077770A" w14:paraId="7E634E06" w14:textId="77777777" w:rsidTr="001218DF">
        <w:trPr>
          <w:trHeight w:val="525"/>
        </w:trPr>
        <w:tc>
          <w:tcPr>
            <w:tcW w:w="4664" w:type="dxa"/>
            <w:tcBorders>
              <w:top w:val="single" w:sz="6" w:space="0" w:color="000000"/>
              <w:left w:val="single" w:sz="6" w:space="0" w:color="000000"/>
              <w:bottom w:val="single" w:sz="6" w:space="0" w:color="000000"/>
              <w:right w:val="single" w:sz="6" w:space="0" w:color="000000"/>
            </w:tcBorders>
            <w:hideMark/>
          </w:tcPr>
          <w:p w14:paraId="1D708791" w14:textId="77777777" w:rsidR="0077770A" w:rsidRDefault="0077770A">
            <w:pPr>
              <w:textAlignment w:val="baseline"/>
              <w:rPr>
                <w:rFonts w:ascii="Arial" w:eastAsia="Times New Roman" w:hAnsi="Arial" w:cs="Arial"/>
                <w:sz w:val="16"/>
                <w:szCs w:val="16"/>
              </w:rPr>
            </w:pPr>
            <w:r>
              <w:rPr>
                <w:rFonts w:ascii="Arial" w:eastAsia="Times New Roman" w:hAnsi="Arial" w:cs="Arial"/>
                <w:sz w:val="16"/>
                <w:szCs w:val="16"/>
              </w:rPr>
              <w:lastRenderedPageBreak/>
              <w:t>“</w:t>
            </w:r>
            <w:proofErr w:type="spellStart"/>
            <w:r>
              <w:rPr>
                <w:rFonts w:ascii="Arial" w:eastAsia="Times New Roman" w:hAnsi="Arial" w:cs="Arial"/>
                <w:sz w:val="16"/>
                <w:szCs w:val="16"/>
              </w:rPr>
              <w:t>Badhra</w:t>
            </w:r>
            <w:proofErr w:type="spellEnd"/>
            <w:r>
              <w:rPr>
                <w:rFonts w:ascii="Arial" w:eastAsia="Times New Roman" w:hAnsi="Arial" w:cs="Arial"/>
                <w:sz w:val="16"/>
                <w:szCs w:val="16"/>
              </w:rPr>
              <w:t xml:space="preserve"> Framework”: S.P. Rao, S. </w:t>
            </w:r>
            <w:proofErr w:type="spellStart"/>
            <w:r>
              <w:rPr>
                <w:rFonts w:ascii="Arial" w:eastAsia="Times New Roman" w:hAnsi="Arial" w:cs="Arial"/>
                <w:sz w:val="16"/>
                <w:szCs w:val="16"/>
              </w:rPr>
              <w:t>Holtmanns</w:t>
            </w:r>
            <w:proofErr w:type="spellEnd"/>
            <w:r>
              <w:rPr>
                <w:rFonts w:ascii="Arial" w:eastAsia="Times New Roman" w:hAnsi="Arial" w:cs="Arial"/>
                <w:sz w:val="16"/>
                <w:szCs w:val="16"/>
              </w:rPr>
              <w:t>, T. Aura, “Threat modeling framework for mobile communication systems”</w:t>
            </w:r>
          </w:p>
        </w:tc>
        <w:tc>
          <w:tcPr>
            <w:tcW w:w="4680" w:type="dxa"/>
            <w:tcBorders>
              <w:top w:val="single" w:sz="6" w:space="0" w:color="000000"/>
              <w:left w:val="single" w:sz="6" w:space="0" w:color="000000"/>
              <w:bottom w:val="single" w:sz="6" w:space="0" w:color="000000"/>
              <w:right w:val="single" w:sz="6" w:space="0" w:color="000000"/>
            </w:tcBorders>
            <w:hideMark/>
          </w:tcPr>
          <w:p w14:paraId="010D82E5" w14:textId="77777777" w:rsidR="0077770A" w:rsidRDefault="0077770A">
            <w:pPr>
              <w:textAlignment w:val="baseline"/>
              <w:rPr>
                <w:rFonts w:ascii="Arial" w:eastAsia="Times New Roman" w:hAnsi="Arial" w:cs="Arial"/>
                <w:sz w:val="16"/>
                <w:szCs w:val="16"/>
              </w:rPr>
            </w:pPr>
            <w:r>
              <w:rPr>
                <w:rFonts w:ascii="Arial" w:eastAsia="Times New Roman" w:hAnsi="Arial" w:cs="Arial"/>
                <w:sz w:val="16"/>
                <w:szCs w:val="16"/>
              </w:rPr>
              <w:t>https://arxiv.org/pdf/2005.05110.pdf</w:t>
            </w:r>
          </w:p>
        </w:tc>
      </w:tr>
      <w:tr w:rsidR="0077770A" w14:paraId="27DDD277" w14:textId="77777777" w:rsidTr="001218DF">
        <w:trPr>
          <w:trHeight w:val="525"/>
        </w:trPr>
        <w:tc>
          <w:tcPr>
            <w:tcW w:w="4664" w:type="dxa"/>
            <w:tcBorders>
              <w:top w:val="single" w:sz="6" w:space="0" w:color="000000"/>
              <w:left w:val="single" w:sz="6" w:space="0" w:color="000000"/>
              <w:bottom w:val="single" w:sz="6" w:space="0" w:color="000000"/>
              <w:right w:val="single" w:sz="6" w:space="0" w:color="000000"/>
            </w:tcBorders>
            <w:hideMark/>
          </w:tcPr>
          <w:p w14:paraId="42B53D48" w14:textId="6C972311" w:rsidR="0077770A" w:rsidRDefault="0077770A">
            <w:pPr>
              <w:textAlignment w:val="baseline"/>
              <w:rPr>
                <w:rFonts w:ascii="Arial" w:eastAsia="Times New Roman" w:hAnsi="Arial" w:cs="Arial"/>
                <w:sz w:val="16"/>
                <w:szCs w:val="16"/>
              </w:rPr>
            </w:pPr>
            <w:r>
              <w:rPr>
                <w:rFonts w:ascii="Arial" w:eastAsia="Times New Roman" w:hAnsi="Arial" w:cs="Arial"/>
                <w:sz w:val="16"/>
                <w:szCs w:val="16"/>
              </w:rPr>
              <w:t>Mobile Data Charging: New Attacks and Countermeasures</w:t>
            </w:r>
          </w:p>
        </w:tc>
        <w:tc>
          <w:tcPr>
            <w:tcW w:w="4680" w:type="dxa"/>
            <w:tcBorders>
              <w:top w:val="single" w:sz="6" w:space="0" w:color="000000"/>
              <w:left w:val="single" w:sz="6" w:space="0" w:color="000000"/>
              <w:bottom w:val="single" w:sz="6" w:space="0" w:color="000000"/>
              <w:right w:val="single" w:sz="6" w:space="0" w:color="000000"/>
            </w:tcBorders>
            <w:hideMark/>
          </w:tcPr>
          <w:p w14:paraId="3DFCD756" w14:textId="67B5908B" w:rsidR="0077770A" w:rsidRPr="00F45A71" w:rsidRDefault="00ED3D0E">
            <w:pPr>
              <w:textAlignment w:val="baseline"/>
              <w:rPr>
                <w:rFonts w:ascii="Arial" w:eastAsia="Times New Roman" w:hAnsi="Arial" w:cs="Arial"/>
                <w:sz w:val="16"/>
                <w:szCs w:val="16"/>
              </w:rPr>
            </w:pPr>
            <w:r w:rsidRPr="00F45A71">
              <w:rPr>
                <w:rFonts w:ascii="Arial" w:hAnsi="Arial" w:cs="Arial"/>
                <w:sz w:val="16"/>
                <w:szCs w:val="16"/>
              </w:rPr>
              <w:t>https://dl.acm.org/doi/pdf/10.1145/2382196.2382220</w:t>
            </w:r>
          </w:p>
        </w:tc>
      </w:tr>
      <w:tr w:rsidR="00A95B74" w14:paraId="4D0AACFB" w14:textId="77777777" w:rsidTr="00CB6E9F">
        <w:trPr>
          <w:trHeight w:val="525"/>
        </w:trPr>
        <w:tc>
          <w:tcPr>
            <w:tcW w:w="4664" w:type="dxa"/>
            <w:tcBorders>
              <w:top w:val="single" w:sz="6" w:space="0" w:color="000000"/>
              <w:left w:val="single" w:sz="6" w:space="0" w:color="000000"/>
              <w:bottom w:val="single" w:sz="6" w:space="0" w:color="000000"/>
              <w:right w:val="single" w:sz="6" w:space="0" w:color="000000"/>
            </w:tcBorders>
          </w:tcPr>
          <w:p w14:paraId="35F7832B" w14:textId="77777777" w:rsidR="00A95B74" w:rsidRPr="00A95B74" w:rsidRDefault="00A95B74" w:rsidP="00A95B74">
            <w:pPr>
              <w:textAlignment w:val="baseline"/>
              <w:rPr>
                <w:rFonts w:ascii="Arial" w:eastAsia="Times New Roman" w:hAnsi="Arial" w:cs="Arial"/>
                <w:sz w:val="16"/>
                <w:szCs w:val="16"/>
              </w:rPr>
            </w:pPr>
            <w:proofErr w:type="spellStart"/>
            <w:r w:rsidRPr="00A95B74">
              <w:rPr>
                <w:rFonts w:ascii="Arial" w:eastAsia="Times New Roman" w:hAnsi="Arial" w:cs="Arial"/>
                <w:sz w:val="16"/>
                <w:szCs w:val="16"/>
              </w:rPr>
              <w:t>Merve</w:t>
            </w:r>
            <w:proofErr w:type="spellEnd"/>
            <w:r w:rsidRPr="00A95B74">
              <w:rPr>
                <w:rFonts w:ascii="Arial" w:eastAsia="Times New Roman" w:hAnsi="Arial" w:cs="Arial"/>
                <w:sz w:val="16"/>
                <w:szCs w:val="16"/>
              </w:rPr>
              <w:t xml:space="preserve"> </w:t>
            </w:r>
            <w:proofErr w:type="spellStart"/>
            <w:r w:rsidRPr="00A95B74">
              <w:rPr>
                <w:rFonts w:ascii="Arial" w:eastAsia="Times New Roman" w:hAnsi="Arial" w:cs="Arial"/>
                <w:sz w:val="16"/>
                <w:szCs w:val="16"/>
              </w:rPr>
              <w:t>Sahin</w:t>
            </w:r>
            <w:proofErr w:type="spellEnd"/>
            <w:r w:rsidRPr="00A95B74">
              <w:rPr>
                <w:rFonts w:ascii="Arial" w:eastAsia="Times New Roman" w:hAnsi="Arial" w:cs="Arial"/>
                <w:sz w:val="16"/>
                <w:szCs w:val="16"/>
              </w:rPr>
              <w:t xml:space="preserve">, </w:t>
            </w:r>
            <w:proofErr w:type="spellStart"/>
            <w:r w:rsidRPr="00A95B74">
              <w:rPr>
                <w:rFonts w:ascii="Arial" w:eastAsia="Times New Roman" w:hAnsi="Arial" w:cs="Arial"/>
                <w:sz w:val="16"/>
                <w:szCs w:val="16"/>
              </w:rPr>
              <w:t>Aurelien</w:t>
            </w:r>
            <w:proofErr w:type="spellEnd"/>
            <w:r w:rsidRPr="00A95B74">
              <w:rPr>
                <w:rFonts w:ascii="Arial" w:eastAsia="Times New Roman" w:hAnsi="Arial" w:cs="Arial"/>
                <w:sz w:val="16"/>
                <w:szCs w:val="16"/>
              </w:rPr>
              <w:t xml:space="preserve"> </w:t>
            </w:r>
            <w:proofErr w:type="spellStart"/>
            <w:r w:rsidRPr="00A95B74">
              <w:rPr>
                <w:rFonts w:ascii="Arial" w:eastAsia="Times New Roman" w:hAnsi="Arial" w:cs="Arial"/>
                <w:sz w:val="16"/>
                <w:szCs w:val="16"/>
              </w:rPr>
              <w:t>Francillon</w:t>
            </w:r>
            <w:proofErr w:type="spellEnd"/>
            <w:r w:rsidRPr="00A95B74">
              <w:rPr>
                <w:rFonts w:ascii="Arial" w:eastAsia="Times New Roman" w:hAnsi="Arial" w:cs="Arial"/>
                <w:sz w:val="16"/>
                <w:szCs w:val="16"/>
              </w:rPr>
              <w:t xml:space="preserve">, Payas Gupta, and </w:t>
            </w:r>
            <w:proofErr w:type="spellStart"/>
            <w:r w:rsidRPr="00A95B74">
              <w:rPr>
                <w:rFonts w:ascii="Arial" w:eastAsia="Times New Roman" w:hAnsi="Arial" w:cs="Arial"/>
                <w:sz w:val="16"/>
                <w:szCs w:val="16"/>
              </w:rPr>
              <w:t>Mustaque</w:t>
            </w:r>
            <w:proofErr w:type="spellEnd"/>
            <w:r w:rsidRPr="00A95B74">
              <w:rPr>
                <w:rFonts w:ascii="Arial" w:eastAsia="Times New Roman" w:hAnsi="Arial" w:cs="Arial"/>
                <w:sz w:val="16"/>
                <w:szCs w:val="16"/>
              </w:rPr>
              <w:t xml:space="preserve"> Ahamad. 2017. </w:t>
            </w:r>
            <w:del w:id="10" w:author="M. Vanderveen" w:date="2022-06-28T22:20:00Z">
              <w:r w:rsidRPr="00A95B74">
                <w:rPr>
                  <w:rFonts w:ascii="Arial" w:eastAsia="Times New Roman" w:hAnsi="Arial" w:cs="Arial"/>
                  <w:sz w:val="16"/>
                  <w:szCs w:val="16"/>
                </w:rPr>
                <w:delText>´</w:delText>
              </w:r>
            </w:del>
          </w:p>
          <w:p w14:paraId="736FDEF0" w14:textId="6B05EC31" w:rsidR="00A95B74" w:rsidRPr="00A95B74" w:rsidRDefault="00424D44" w:rsidP="00A95B74">
            <w:pPr>
              <w:textAlignment w:val="baseline"/>
              <w:rPr>
                <w:rFonts w:ascii="Arial" w:eastAsia="Times New Roman" w:hAnsi="Arial" w:cs="Arial"/>
                <w:sz w:val="16"/>
                <w:szCs w:val="16"/>
              </w:rPr>
            </w:pPr>
            <w:ins w:id="11" w:author="M. Vanderveen" w:date="2022-06-28T22:20:00Z">
              <w:r>
                <w:rPr>
                  <w:rFonts w:ascii="Arial" w:eastAsia="Times New Roman" w:hAnsi="Arial" w:cs="Arial"/>
                  <w:sz w:val="16"/>
                  <w:szCs w:val="16"/>
                </w:rPr>
                <w:t>“</w:t>
              </w:r>
            </w:ins>
            <w:proofErr w:type="spellStart"/>
            <w:r w:rsidR="00A95B74" w:rsidRPr="00AE59B5">
              <w:rPr>
                <w:rFonts w:ascii="Arial" w:eastAsia="Times New Roman" w:hAnsi="Arial" w:cs="Arial"/>
                <w:i/>
                <w:sz w:val="16"/>
                <w:szCs w:val="16"/>
              </w:rPr>
              <w:t>Sok</w:t>
            </w:r>
            <w:proofErr w:type="spellEnd"/>
            <w:r w:rsidR="00A95B74" w:rsidRPr="00AE59B5">
              <w:rPr>
                <w:rFonts w:ascii="Arial" w:eastAsia="Times New Roman" w:hAnsi="Arial" w:cs="Arial"/>
                <w:i/>
                <w:sz w:val="16"/>
                <w:szCs w:val="16"/>
              </w:rPr>
              <w:t>: Fraud in telephony networks</w:t>
            </w:r>
            <w:ins w:id="12" w:author="M. Vanderveen" w:date="2022-06-28T22:20:00Z">
              <w:r>
                <w:rPr>
                  <w:rFonts w:ascii="Arial" w:eastAsia="Times New Roman" w:hAnsi="Arial" w:cs="Arial"/>
                  <w:sz w:val="16"/>
                  <w:szCs w:val="16"/>
                </w:rPr>
                <w:t>”</w:t>
              </w:r>
            </w:ins>
            <w:r w:rsidR="00A95B74" w:rsidRPr="00A95B74">
              <w:rPr>
                <w:rFonts w:ascii="Arial" w:eastAsia="Times New Roman" w:hAnsi="Arial" w:cs="Arial"/>
                <w:sz w:val="16"/>
                <w:szCs w:val="16"/>
              </w:rPr>
              <w:t>. In 2017 IEEE European Symposium on Security</w:t>
            </w:r>
          </w:p>
          <w:p w14:paraId="43B227A4" w14:textId="6424DB2F" w:rsidR="00A95B74" w:rsidRDefault="00A95B74" w:rsidP="00A95B74">
            <w:pPr>
              <w:textAlignment w:val="baseline"/>
              <w:rPr>
                <w:rFonts w:ascii="Arial" w:eastAsia="Times New Roman" w:hAnsi="Arial" w:cs="Arial"/>
                <w:sz w:val="16"/>
                <w:szCs w:val="16"/>
              </w:rPr>
            </w:pPr>
            <w:r w:rsidRPr="00A95B74">
              <w:rPr>
                <w:rFonts w:ascii="Arial" w:eastAsia="Times New Roman" w:hAnsi="Arial" w:cs="Arial"/>
                <w:sz w:val="16"/>
                <w:szCs w:val="16"/>
              </w:rPr>
              <w:t>and Privacy (</w:t>
            </w:r>
            <w:proofErr w:type="spellStart"/>
            <w:r w:rsidRPr="00A95B74">
              <w:rPr>
                <w:rFonts w:ascii="Arial" w:eastAsia="Times New Roman" w:hAnsi="Arial" w:cs="Arial"/>
                <w:sz w:val="16"/>
                <w:szCs w:val="16"/>
              </w:rPr>
              <w:t>EuroS&amp;P</w:t>
            </w:r>
            <w:proofErr w:type="spellEnd"/>
            <w:r w:rsidRPr="00A95B74">
              <w:rPr>
                <w:rFonts w:ascii="Arial" w:eastAsia="Times New Roman" w:hAnsi="Arial" w:cs="Arial"/>
                <w:sz w:val="16"/>
                <w:szCs w:val="16"/>
              </w:rPr>
              <w:t xml:space="preserve">). IEEE, </w:t>
            </w:r>
            <w:ins w:id="13" w:author="M. Vanderveen" w:date="2022-06-28T22:20:00Z">
              <w:r w:rsidR="00F74A85">
                <w:rPr>
                  <w:rFonts w:ascii="Arial" w:eastAsia="Times New Roman" w:hAnsi="Arial" w:cs="Arial"/>
                  <w:sz w:val="16"/>
                  <w:szCs w:val="16"/>
                </w:rPr>
                <w:t>p</w:t>
              </w:r>
            </w:ins>
            <w:r w:rsidRPr="00A95B74">
              <w:rPr>
                <w:rFonts w:ascii="Arial" w:eastAsia="Times New Roman" w:hAnsi="Arial" w:cs="Arial"/>
                <w:sz w:val="16"/>
                <w:szCs w:val="16"/>
              </w:rPr>
              <w:t>235–250</w:t>
            </w:r>
          </w:p>
        </w:tc>
        <w:tc>
          <w:tcPr>
            <w:tcW w:w="4680" w:type="dxa"/>
            <w:tcBorders>
              <w:top w:val="single" w:sz="6" w:space="0" w:color="000000"/>
              <w:left w:val="single" w:sz="6" w:space="0" w:color="000000"/>
              <w:bottom w:val="single" w:sz="6" w:space="0" w:color="000000"/>
              <w:right w:val="single" w:sz="6" w:space="0" w:color="000000"/>
            </w:tcBorders>
          </w:tcPr>
          <w:p w14:paraId="24A79BA4" w14:textId="69AB880C" w:rsidR="00A95B74" w:rsidRDefault="00265D1B">
            <w:pPr>
              <w:textAlignment w:val="baseline"/>
              <w:rPr>
                <w:rFonts w:ascii="Arial" w:eastAsia="Times New Roman" w:hAnsi="Arial" w:cs="Arial"/>
                <w:sz w:val="16"/>
                <w:szCs w:val="16"/>
              </w:rPr>
            </w:pPr>
            <w:r w:rsidRPr="00265D1B">
              <w:rPr>
                <w:rFonts w:ascii="Arial" w:eastAsia="Times New Roman" w:hAnsi="Arial" w:cs="Arial"/>
                <w:sz w:val="16"/>
                <w:szCs w:val="16"/>
              </w:rPr>
              <w:t>https://ieeexplore.ieee.org/stamp/stamp.jsp?tp=&amp;arnumber=7961983&amp;tag=1</w:t>
            </w:r>
          </w:p>
        </w:tc>
      </w:tr>
      <w:tr w:rsidR="00F857A6" w14:paraId="1FD0A62C" w14:textId="77777777" w:rsidTr="00CB6E9F">
        <w:trPr>
          <w:trHeight w:val="525"/>
        </w:trPr>
        <w:tc>
          <w:tcPr>
            <w:tcW w:w="4664" w:type="dxa"/>
            <w:tcBorders>
              <w:top w:val="single" w:sz="6" w:space="0" w:color="000000"/>
              <w:left w:val="single" w:sz="6" w:space="0" w:color="000000"/>
              <w:bottom w:val="single" w:sz="6" w:space="0" w:color="000000"/>
              <w:right w:val="single" w:sz="6" w:space="0" w:color="000000"/>
            </w:tcBorders>
          </w:tcPr>
          <w:p w14:paraId="406B8E3C" w14:textId="05745A39" w:rsidR="00F857A6" w:rsidRPr="00A95B74" w:rsidRDefault="00AE59B5" w:rsidP="00A95B74">
            <w:pPr>
              <w:textAlignment w:val="baseline"/>
              <w:rPr>
                <w:rFonts w:ascii="Arial" w:eastAsia="Times New Roman" w:hAnsi="Arial" w:cs="Arial"/>
                <w:sz w:val="16"/>
                <w:szCs w:val="16"/>
              </w:rPr>
            </w:pPr>
            <w:proofErr w:type="spellStart"/>
            <w:r>
              <w:rPr>
                <w:rFonts w:ascii="Arial" w:eastAsia="Times New Roman" w:hAnsi="Arial" w:cs="Arial"/>
                <w:sz w:val="16"/>
                <w:szCs w:val="16"/>
              </w:rPr>
              <w:t>Kui</w:t>
            </w:r>
            <w:proofErr w:type="spellEnd"/>
            <w:r>
              <w:rPr>
                <w:rFonts w:ascii="Arial" w:eastAsia="Times New Roman" w:hAnsi="Arial" w:cs="Arial"/>
                <w:sz w:val="16"/>
                <w:szCs w:val="16"/>
              </w:rPr>
              <w:t xml:space="preserve"> Xu, Patrick Butler, Sudip </w:t>
            </w:r>
            <w:proofErr w:type="spellStart"/>
            <w:r>
              <w:rPr>
                <w:rFonts w:ascii="Arial" w:eastAsia="Times New Roman" w:hAnsi="Arial" w:cs="Arial"/>
                <w:sz w:val="16"/>
                <w:szCs w:val="16"/>
              </w:rPr>
              <w:t>Saha</w:t>
            </w:r>
            <w:proofErr w:type="spellEnd"/>
            <w:r>
              <w:rPr>
                <w:rFonts w:ascii="Arial" w:eastAsia="Times New Roman" w:hAnsi="Arial" w:cs="Arial"/>
                <w:sz w:val="16"/>
                <w:szCs w:val="16"/>
              </w:rPr>
              <w:t xml:space="preserve">, </w:t>
            </w:r>
            <w:proofErr w:type="spellStart"/>
            <w:r>
              <w:rPr>
                <w:rFonts w:ascii="Arial" w:eastAsia="Times New Roman" w:hAnsi="Arial" w:cs="Arial"/>
                <w:sz w:val="16"/>
                <w:szCs w:val="16"/>
              </w:rPr>
              <w:t>Danfeng</w:t>
            </w:r>
            <w:proofErr w:type="spellEnd"/>
            <w:r>
              <w:rPr>
                <w:rFonts w:ascii="Arial" w:eastAsia="Times New Roman" w:hAnsi="Arial" w:cs="Arial"/>
                <w:sz w:val="16"/>
                <w:szCs w:val="16"/>
              </w:rPr>
              <w:t xml:space="preserve"> (</w:t>
            </w:r>
            <w:proofErr w:type="spellStart"/>
            <w:r>
              <w:rPr>
                <w:rFonts w:ascii="Arial" w:eastAsia="Times New Roman" w:hAnsi="Arial" w:cs="Arial"/>
                <w:sz w:val="16"/>
                <w:szCs w:val="16"/>
              </w:rPr>
              <w:t>Daphni</w:t>
            </w:r>
            <w:proofErr w:type="spellEnd"/>
            <w:r>
              <w:rPr>
                <w:rFonts w:ascii="Arial" w:eastAsia="Times New Roman" w:hAnsi="Arial" w:cs="Arial"/>
                <w:sz w:val="16"/>
                <w:szCs w:val="16"/>
              </w:rPr>
              <w:t>) Yao</w:t>
            </w:r>
            <w:r w:rsidR="001F0BB5">
              <w:rPr>
                <w:rFonts w:ascii="Arial" w:eastAsia="Times New Roman" w:hAnsi="Arial" w:cs="Arial"/>
                <w:sz w:val="16"/>
                <w:szCs w:val="16"/>
              </w:rPr>
              <w:t xml:space="preserve"> in DNS CC Journal</w:t>
            </w:r>
            <w:r w:rsidR="00F42526">
              <w:rPr>
                <w:rFonts w:ascii="Arial" w:eastAsia="Times New Roman" w:hAnsi="Arial" w:cs="Arial"/>
                <w:sz w:val="16"/>
                <w:szCs w:val="16"/>
              </w:rPr>
              <w:t>, “DNS for Massive-Scale Command and Control”</w:t>
            </w:r>
          </w:p>
        </w:tc>
        <w:tc>
          <w:tcPr>
            <w:tcW w:w="4680" w:type="dxa"/>
            <w:tcBorders>
              <w:top w:val="single" w:sz="6" w:space="0" w:color="000000"/>
              <w:left w:val="single" w:sz="6" w:space="0" w:color="000000"/>
              <w:bottom w:val="single" w:sz="6" w:space="0" w:color="000000"/>
              <w:right w:val="single" w:sz="6" w:space="0" w:color="000000"/>
            </w:tcBorders>
          </w:tcPr>
          <w:p w14:paraId="48E14B1B" w14:textId="232D3E3C" w:rsidR="00F857A6" w:rsidRDefault="00AE59B5">
            <w:pPr>
              <w:textAlignment w:val="baseline"/>
              <w:rPr>
                <w:rFonts w:ascii="Arial" w:eastAsia="Times New Roman" w:hAnsi="Arial" w:cs="Arial"/>
                <w:sz w:val="16"/>
                <w:szCs w:val="16"/>
              </w:rPr>
            </w:pPr>
            <w:r w:rsidRPr="00AE59B5">
              <w:rPr>
                <w:rFonts w:ascii="Arial" w:eastAsia="Times New Roman" w:hAnsi="Arial" w:cs="Arial"/>
                <w:sz w:val="16"/>
                <w:szCs w:val="16"/>
              </w:rPr>
              <w:t>https://people.cs.vt.edu/~danfeng/papers/DNS-CC-JOURNAL.pdf</w:t>
            </w:r>
          </w:p>
          <w:p w14:paraId="793C77E6" w14:textId="45530885" w:rsidR="00F857A6" w:rsidRPr="00F857A6" w:rsidRDefault="00F857A6" w:rsidP="00F42526">
            <w:pPr>
              <w:tabs>
                <w:tab w:val="left" w:pos="1320"/>
              </w:tabs>
              <w:rPr>
                <w:rFonts w:ascii="Arial" w:eastAsia="Times New Roman" w:hAnsi="Arial" w:cs="Arial"/>
                <w:sz w:val="16"/>
                <w:szCs w:val="16"/>
              </w:rPr>
            </w:pPr>
          </w:p>
        </w:tc>
      </w:tr>
    </w:tbl>
    <w:p w14:paraId="03DFD901" w14:textId="4FD15AEF" w:rsidR="0077770A" w:rsidRDefault="00F857A6" w:rsidP="0077770A">
      <w:pPr>
        <w:pStyle w:val="ListParagraph"/>
        <w:rPr>
          <w:rFonts w:ascii="Arial" w:eastAsia="Arial" w:hAnsi="Arial" w:cs="Arial"/>
        </w:rPr>
      </w:pPr>
      <w:r>
        <w:rPr>
          <w:rFonts w:ascii="Arial" w:eastAsia="Arial" w:hAnsi="Arial" w:cs="Arial"/>
        </w:rPr>
        <w:tab/>
      </w:r>
    </w:p>
    <w:p w14:paraId="1A155130" w14:textId="0B2C8B62" w:rsidR="006A320D" w:rsidRPr="00595154" w:rsidRDefault="006A320D" w:rsidP="006A320D">
      <w:pPr>
        <w:pStyle w:val="ListParagraph"/>
        <w:rPr>
          <w:rFonts w:ascii="Arial" w:eastAsia="Arial" w:hAnsi="Arial" w:cs="Arial"/>
        </w:rPr>
      </w:pPr>
    </w:p>
    <w:p w14:paraId="46EBD99C" w14:textId="77777777" w:rsidR="006A320D" w:rsidRPr="00595154" w:rsidRDefault="006A320D" w:rsidP="006A320D">
      <w:pPr>
        <w:pStyle w:val="ListParagraph"/>
        <w:rPr>
          <w:rFonts w:ascii="Arial" w:eastAsia="Arial" w:hAnsi="Arial" w:cs="Arial"/>
        </w:rPr>
      </w:pPr>
    </w:p>
    <w:sectPr w:rsidR="006A320D" w:rsidRPr="00595154"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 Vanderveen" w:date="2022-06-28T22:02:00Z" w:initials="MV">
    <w:p w14:paraId="5FC241B8" w14:textId="77777777" w:rsidR="00F74A85" w:rsidRDefault="00CE16E7" w:rsidP="007D2F6F">
      <w:pPr>
        <w:pStyle w:val="CommentText"/>
      </w:pPr>
      <w:r>
        <w:rPr>
          <w:rStyle w:val="CommentReference"/>
        </w:rPr>
        <w:annotationRef/>
      </w:r>
      <w:r w:rsidR="00F74A85">
        <w:t>Fix title of this file. Also, I don't think the parent name is supposed to show in the title.</w:t>
      </w:r>
    </w:p>
  </w:comment>
  <w:comment w:id="6" w:author="M. Vanderveen" w:date="2022-06-28T22:18:00Z" w:initials="MV">
    <w:p w14:paraId="3CC629F0" w14:textId="7F0020AB" w:rsidR="007D135C" w:rsidRDefault="007D135C" w:rsidP="00A21CF1">
      <w:pPr>
        <w:pStyle w:val="CommentText"/>
      </w:pPr>
      <w:r>
        <w:rPr>
          <w:rStyle w:val="CommentReference"/>
        </w:rPr>
        <w:annotationRef/>
      </w:r>
      <w:r>
        <w:t>Good find, you can put it here if you found a reference or could imagine how to do this...</w:t>
      </w:r>
    </w:p>
  </w:comment>
  <w:comment w:id="8" w:author="M. Vanderveen" w:date="2022-06-28T22:15:00Z" w:initials="MV">
    <w:p w14:paraId="7C53E56E" w14:textId="19439F2D" w:rsidR="004D2F6B" w:rsidRDefault="004D2F6B" w:rsidP="007139A8">
      <w:pPr>
        <w:pStyle w:val="CommentText"/>
      </w:pPr>
      <w:r>
        <w:rPr>
          <w:rStyle w:val="CommentReference"/>
        </w:rPr>
        <w:annotationRef/>
      </w:r>
      <w:r>
        <w:t xml:space="preserve">Should the .xsl be updated?. I don't know about C2. Exfil maybe. </w:t>
      </w:r>
    </w:p>
  </w:comment>
  <w:comment w:id="9" w:author="M. Vanderveen" w:date="2022-06-28T22:17:00Z" w:initials="MV">
    <w:p w14:paraId="70EB16A4" w14:textId="77777777" w:rsidR="004006CC" w:rsidRDefault="004006CC" w:rsidP="00E40C08">
      <w:pPr>
        <w:pStyle w:val="CommentText"/>
      </w:pPr>
      <w:r>
        <w:rPr>
          <w:rStyle w:val="CommentReference"/>
        </w:rPr>
        <w:annotationRef/>
      </w:r>
      <w:r>
        <w:t>Maybe rephrase like "Hiding user traffic within DNS requests to avoid charging"?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241B8" w15:done="1"/>
  <w15:commentEx w15:paraId="3CC629F0" w15:done="1"/>
  <w15:commentEx w15:paraId="7C53E56E" w15:done="1"/>
  <w15:commentEx w15:paraId="70EB16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F8F2" w16cex:dateUtc="2022-06-29T05:02:00Z"/>
  <w16cex:commentExtensible w16cex:durableId="2665FCB7" w16cex:dateUtc="2022-06-29T05:18:00Z"/>
  <w16cex:commentExtensible w16cex:durableId="2665FC02" w16cex:dateUtc="2022-06-29T05:15:00Z"/>
  <w16cex:commentExtensible w16cex:durableId="2665FC5E" w16cex:dateUtc="2022-06-29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241B8" w16cid:durableId="2665F8F2"/>
  <w16cid:commentId w16cid:paraId="3CC629F0" w16cid:durableId="2665FCB7"/>
  <w16cid:commentId w16cid:paraId="7C53E56E" w16cid:durableId="2665FC02"/>
  <w16cid:commentId w16cid:paraId="70EB16A4" w16cid:durableId="2665F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31BB" w14:textId="77777777" w:rsidR="00D9656F" w:rsidRDefault="00D9656F" w:rsidP="00684328">
      <w:r>
        <w:separator/>
      </w:r>
    </w:p>
  </w:endnote>
  <w:endnote w:type="continuationSeparator" w:id="0">
    <w:p w14:paraId="642170CE" w14:textId="77777777" w:rsidR="00D9656F" w:rsidRDefault="00D9656F" w:rsidP="00684328">
      <w:r>
        <w:continuationSeparator/>
      </w:r>
    </w:p>
  </w:endnote>
  <w:endnote w:type="continuationNotice" w:id="1">
    <w:p w14:paraId="59379941" w14:textId="77777777" w:rsidR="00D9656F" w:rsidRDefault="00D965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B373" w14:textId="77777777" w:rsidR="00D9656F" w:rsidRDefault="00D9656F" w:rsidP="00684328">
      <w:r>
        <w:separator/>
      </w:r>
    </w:p>
  </w:footnote>
  <w:footnote w:type="continuationSeparator" w:id="0">
    <w:p w14:paraId="4DC92026" w14:textId="77777777" w:rsidR="00D9656F" w:rsidRDefault="00D9656F" w:rsidP="00684328">
      <w:r>
        <w:continuationSeparator/>
      </w:r>
    </w:p>
  </w:footnote>
  <w:footnote w:type="continuationNotice" w:id="1">
    <w:p w14:paraId="23EE0982" w14:textId="77777777" w:rsidR="00D9656F" w:rsidRDefault="00D965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AB48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228364">
    <w:abstractNumId w:val="1"/>
  </w:num>
  <w:num w:numId="2" w16cid:durableId="113864462">
    <w:abstractNumId w:val="0"/>
  </w:num>
  <w:num w:numId="3" w16cid:durableId="1130516933">
    <w:abstractNumId w:val="3"/>
  </w:num>
  <w:num w:numId="4" w16cid:durableId="856895316">
    <w:abstractNumId w:val="4"/>
  </w:num>
  <w:num w:numId="5" w16cid:durableId="1423529778">
    <w:abstractNumId w:val="2"/>
  </w:num>
  <w:num w:numId="6" w16cid:durableId="207901444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Schmidt">
    <w15:presenceInfo w15:providerId="AD" w15:userId="S::BRSCHMIDT@MITRE.ORG::ee8f6cf9-6b84-4d1f-97b8-fde48175bd66"/>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7C32"/>
    <w:rsid w:val="00012812"/>
    <w:rsid w:val="00013713"/>
    <w:rsid w:val="000160C5"/>
    <w:rsid w:val="00020259"/>
    <w:rsid w:val="000227C6"/>
    <w:rsid w:val="0003460D"/>
    <w:rsid w:val="00036760"/>
    <w:rsid w:val="000417FC"/>
    <w:rsid w:val="00044724"/>
    <w:rsid w:val="00047624"/>
    <w:rsid w:val="00050DAF"/>
    <w:rsid w:val="00052404"/>
    <w:rsid w:val="000820C2"/>
    <w:rsid w:val="00090183"/>
    <w:rsid w:val="00090973"/>
    <w:rsid w:val="00095BA5"/>
    <w:rsid w:val="000B6E5C"/>
    <w:rsid w:val="000D533F"/>
    <w:rsid w:val="000E2D26"/>
    <w:rsid w:val="000F0143"/>
    <w:rsid w:val="000F3FE0"/>
    <w:rsid w:val="001025E9"/>
    <w:rsid w:val="00102859"/>
    <w:rsid w:val="001036B2"/>
    <w:rsid w:val="00114FF0"/>
    <w:rsid w:val="001218DF"/>
    <w:rsid w:val="00122B07"/>
    <w:rsid w:val="00124B11"/>
    <w:rsid w:val="00143B6B"/>
    <w:rsid w:val="00143DB3"/>
    <w:rsid w:val="00146E94"/>
    <w:rsid w:val="0017027E"/>
    <w:rsid w:val="00173A4F"/>
    <w:rsid w:val="0017483E"/>
    <w:rsid w:val="00181573"/>
    <w:rsid w:val="00186373"/>
    <w:rsid w:val="001A0419"/>
    <w:rsid w:val="001A5A73"/>
    <w:rsid w:val="001B6D11"/>
    <w:rsid w:val="001C1F2C"/>
    <w:rsid w:val="001C6276"/>
    <w:rsid w:val="001E1319"/>
    <w:rsid w:val="001F0BB5"/>
    <w:rsid w:val="00213376"/>
    <w:rsid w:val="0021640F"/>
    <w:rsid w:val="002304E9"/>
    <w:rsid w:val="00231A1F"/>
    <w:rsid w:val="0024470B"/>
    <w:rsid w:val="00251F52"/>
    <w:rsid w:val="00261195"/>
    <w:rsid w:val="00265D1B"/>
    <w:rsid w:val="00267C87"/>
    <w:rsid w:val="00293626"/>
    <w:rsid w:val="002B03B3"/>
    <w:rsid w:val="002B0434"/>
    <w:rsid w:val="002C3F37"/>
    <w:rsid w:val="002F3081"/>
    <w:rsid w:val="0030258D"/>
    <w:rsid w:val="0031266B"/>
    <w:rsid w:val="00322EF7"/>
    <w:rsid w:val="00336021"/>
    <w:rsid w:val="00397724"/>
    <w:rsid w:val="003A66B7"/>
    <w:rsid w:val="003B6D82"/>
    <w:rsid w:val="003C184C"/>
    <w:rsid w:val="003D4A66"/>
    <w:rsid w:val="003D677C"/>
    <w:rsid w:val="003D6861"/>
    <w:rsid w:val="003E2F38"/>
    <w:rsid w:val="004006CC"/>
    <w:rsid w:val="00402818"/>
    <w:rsid w:val="00402DA4"/>
    <w:rsid w:val="004238BE"/>
    <w:rsid w:val="00424D44"/>
    <w:rsid w:val="00434CB3"/>
    <w:rsid w:val="0044336E"/>
    <w:rsid w:val="0045695F"/>
    <w:rsid w:val="00483DE2"/>
    <w:rsid w:val="00495FD7"/>
    <w:rsid w:val="004A27BF"/>
    <w:rsid w:val="004A3076"/>
    <w:rsid w:val="004A42A3"/>
    <w:rsid w:val="004A76DF"/>
    <w:rsid w:val="004B3598"/>
    <w:rsid w:val="004C71F3"/>
    <w:rsid w:val="004D0503"/>
    <w:rsid w:val="004D2F6B"/>
    <w:rsid w:val="004D34E2"/>
    <w:rsid w:val="004E68DA"/>
    <w:rsid w:val="005018C6"/>
    <w:rsid w:val="005044B9"/>
    <w:rsid w:val="005071A3"/>
    <w:rsid w:val="00512E9D"/>
    <w:rsid w:val="00521C31"/>
    <w:rsid w:val="00534FB0"/>
    <w:rsid w:val="00545316"/>
    <w:rsid w:val="005561EE"/>
    <w:rsid w:val="00560BB9"/>
    <w:rsid w:val="00562387"/>
    <w:rsid w:val="00563136"/>
    <w:rsid w:val="005675C3"/>
    <w:rsid w:val="00595154"/>
    <w:rsid w:val="00595F29"/>
    <w:rsid w:val="005C20B9"/>
    <w:rsid w:val="005C5683"/>
    <w:rsid w:val="005D3A14"/>
    <w:rsid w:val="005D47F7"/>
    <w:rsid w:val="006030D7"/>
    <w:rsid w:val="0061115D"/>
    <w:rsid w:val="00614ABA"/>
    <w:rsid w:val="00621784"/>
    <w:rsid w:val="006276C3"/>
    <w:rsid w:val="00636AE4"/>
    <w:rsid w:val="0064279D"/>
    <w:rsid w:val="00642EA0"/>
    <w:rsid w:val="00651E89"/>
    <w:rsid w:val="00655C5B"/>
    <w:rsid w:val="00666215"/>
    <w:rsid w:val="00671B8B"/>
    <w:rsid w:val="00672B68"/>
    <w:rsid w:val="00683CA7"/>
    <w:rsid w:val="00684328"/>
    <w:rsid w:val="006A320D"/>
    <w:rsid w:val="006A4A40"/>
    <w:rsid w:val="006A6C02"/>
    <w:rsid w:val="006B1266"/>
    <w:rsid w:val="006C3194"/>
    <w:rsid w:val="006D7732"/>
    <w:rsid w:val="006F051E"/>
    <w:rsid w:val="006F2291"/>
    <w:rsid w:val="006F4FA3"/>
    <w:rsid w:val="007001DA"/>
    <w:rsid w:val="0071530B"/>
    <w:rsid w:val="0073644D"/>
    <w:rsid w:val="007557BD"/>
    <w:rsid w:val="007721B6"/>
    <w:rsid w:val="0077770A"/>
    <w:rsid w:val="007B4CDC"/>
    <w:rsid w:val="007B5448"/>
    <w:rsid w:val="007C087F"/>
    <w:rsid w:val="007C6E0D"/>
    <w:rsid w:val="007D135C"/>
    <w:rsid w:val="007D2FE2"/>
    <w:rsid w:val="007F6957"/>
    <w:rsid w:val="00800210"/>
    <w:rsid w:val="0082392D"/>
    <w:rsid w:val="008604CF"/>
    <w:rsid w:val="0086074E"/>
    <w:rsid w:val="008A03A9"/>
    <w:rsid w:val="008A375E"/>
    <w:rsid w:val="008B10DA"/>
    <w:rsid w:val="008B2E3F"/>
    <w:rsid w:val="008B5F90"/>
    <w:rsid w:val="008C47D0"/>
    <w:rsid w:val="008D4473"/>
    <w:rsid w:val="008E2CA2"/>
    <w:rsid w:val="008E61BF"/>
    <w:rsid w:val="008F172F"/>
    <w:rsid w:val="00901A3F"/>
    <w:rsid w:val="0091538E"/>
    <w:rsid w:val="00922A49"/>
    <w:rsid w:val="0092490E"/>
    <w:rsid w:val="00926A04"/>
    <w:rsid w:val="00935BFC"/>
    <w:rsid w:val="00943D98"/>
    <w:rsid w:val="009461B8"/>
    <w:rsid w:val="00947FDD"/>
    <w:rsid w:val="00950B69"/>
    <w:rsid w:val="00953FA1"/>
    <w:rsid w:val="00954A7A"/>
    <w:rsid w:val="00956E2D"/>
    <w:rsid w:val="009665ED"/>
    <w:rsid w:val="009833CC"/>
    <w:rsid w:val="009852FD"/>
    <w:rsid w:val="00995A18"/>
    <w:rsid w:val="009A081B"/>
    <w:rsid w:val="009A351F"/>
    <w:rsid w:val="009A647D"/>
    <w:rsid w:val="009A653B"/>
    <w:rsid w:val="009C2D05"/>
    <w:rsid w:val="009C4459"/>
    <w:rsid w:val="009D4D69"/>
    <w:rsid w:val="009F212F"/>
    <w:rsid w:val="009F4A04"/>
    <w:rsid w:val="009F7226"/>
    <w:rsid w:val="00A00CE1"/>
    <w:rsid w:val="00A02679"/>
    <w:rsid w:val="00A11063"/>
    <w:rsid w:val="00A151F0"/>
    <w:rsid w:val="00A31A5D"/>
    <w:rsid w:val="00A34547"/>
    <w:rsid w:val="00A46B1C"/>
    <w:rsid w:val="00A47F00"/>
    <w:rsid w:val="00A602AF"/>
    <w:rsid w:val="00A61C28"/>
    <w:rsid w:val="00A6505C"/>
    <w:rsid w:val="00A74BF6"/>
    <w:rsid w:val="00A85B60"/>
    <w:rsid w:val="00A94926"/>
    <w:rsid w:val="00A95B74"/>
    <w:rsid w:val="00AB004E"/>
    <w:rsid w:val="00AB5E23"/>
    <w:rsid w:val="00AC57A5"/>
    <w:rsid w:val="00AE02CD"/>
    <w:rsid w:val="00AE52BA"/>
    <w:rsid w:val="00AE59B5"/>
    <w:rsid w:val="00AF05E8"/>
    <w:rsid w:val="00AF06DC"/>
    <w:rsid w:val="00B0440E"/>
    <w:rsid w:val="00B14A2A"/>
    <w:rsid w:val="00B15A92"/>
    <w:rsid w:val="00B204B6"/>
    <w:rsid w:val="00B21D8E"/>
    <w:rsid w:val="00B23054"/>
    <w:rsid w:val="00B444B2"/>
    <w:rsid w:val="00B44E03"/>
    <w:rsid w:val="00B45D0F"/>
    <w:rsid w:val="00B45E1C"/>
    <w:rsid w:val="00B64733"/>
    <w:rsid w:val="00B67C07"/>
    <w:rsid w:val="00B73E36"/>
    <w:rsid w:val="00B80190"/>
    <w:rsid w:val="00B856FE"/>
    <w:rsid w:val="00B87055"/>
    <w:rsid w:val="00B90640"/>
    <w:rsid w:val="00B92366"/>
    <w:rsid w:val="00B9304C"/>
    <w:rsid w:val="00B95C39"/>
    <w:rsid w:val="00BA2D65"/>
    <w:rsid w:val="00BB0650"/>
    <w:rsid w:val="00BC4EF8"/>
    <w:rsid w:val="00BE61CA"/>
    <w:rsid w:val="00BF39FA"/>
    <w:rsid w:val="00C22212"/>
    <w:rsid w:val="00C22712"/>
    <w:rsid w:val="00C310B1"/>
    <w:rsid w:val="00C54546"/>
    <w:rsid w:val="00C575A8"/>
    <w:rsid w:val="00C605AB"/>
    <w:rsid w:val="00C71B4C"/>
    <w:rsid w:val="00C96EBF"/>
    <w:rsid w:val="00CA5290"/>
    <w:rsid w:val="00CA7053"/>
    <w:rsid w:val="00CB1028"/>
    <w:rsid w:val="00CB2A15"/>
    <w:rsid w:val="00CB6E9F"/>
    <w:rsid w:val="00CB73D0"/>
    <w:rsid w:val="00CC217C"/>
    <w:rsid w:val="00CE0DE1"/>
    <w:rsid w:val="00CE16E7"/>
    <w:rsid w:val="00CE629E"/>
    <w:rsid w:val="00CF4A52"/>
    <w:rsid w:val="00D0383F"/>
    <w:rsid w:val="00D11E8C"/>
    <w:rsid w:val="00D2209F"/>
    <w:rsid w:val="00D24AD7"/>
    <w:rsid w:val="00D26161"/>
    <w:rsid w:val="00D33179"/>
    <w:rsid w:val="00D4340B"/>
    <w:rsid w:val="00D43A76"/>
    <w:rsid w:val="00D5084B"/>
    <w:rsid w:val="00D65606"/>
    <w:rsid w:val="00D7138A"/>
    <w:rsid w:val="00D9656F"/>
    <w:rsid w:val="00D977F8"/>
    <w:rsid w:val="00DA1E92"/>
    <w:rsid w:val="00DB1636"/>
    <w:rsid w:val="00DD0F97"/>
    <w:rsid w:val="00DD2565"/>
    <w:rsid w:val="00DE1456"/>
    <w:rsid w:val="00DE4DB6"/>
    <w:rsid w:val="00DF00DF"/>
    <w:rsid w:val="00DF1EB0"/>
    <w:rsid w:val="00DF32D7"/>
    <w:rsid w:val="00DF4AB5"/>
    <w:rsid w:val="00E03AF5"/>
    <w:rsid w:val="00E076BC"/>
    <w:rsid w:val="00E1076A"/>
    <w:rsid w:val="00E33E61"/>
    <w:rsid w:val="00E410C5"/>
    <w:rsid w:val="00E410E7"/>
    <w:rsid w:val="00E45E58"/>
    <w:rsid w:val="00E46C36"/>
    <w:rsid w:val="00E72B92"/>
    <w:rsid w:val="00E8316C"/>
    <w:rsid w:val="00E858AD"/>
    <w:rsid w:val="00E85D5F"/>
    <w:rsid w:val="00E87705"/>
    <w:rsid w:val="00EA5A5C"/>
    <w:rsid w:val="00EB3406"/>
    <w:rsid w:val="00EB45B4"/>
    <w:rsid w:val="00EB6DC6"/>
    <w:rsid w:val="00EC20A3"/>
    <w:rsid w:val="00ED3D0E"/>
    <w:rsid w:val="00ED4668"/>
    <w:rsid w:val="00ED6A2A"/>
    <w:rsid w:val="00EE476F"/>
    <w:rsid w:val="00EE522F"/>
    <w:rsid w:val="00EF5F69"/>
    <w:rsid w:val="00F10BD5"/>
    <w:rsid w:val="00F149D8"/>
    <w:rsid w:val="00F1771F"/>
    <w:rsid w:val="00F239B1"/>
    <w:rsid w:val="00F42526"/>
    <w:rsid w:val="00F44117"/>
    <w:rsid w:val="00F45A71"/>
    <w:rsid w:val="00F4665E"/>
    <w:rsid w:val="00F47BEA"/>
    <w:rsid w:val="00F63AB9"/>
    <w:rsid w:val="00F679FF"/>
    <w:rsid w:val="00F67BD1"/>
    <w:rsid w:val="00F74A85"/>
    <w:rsid w:val="00F75C35"/>
    <w:rsid w:val="00F7664F"/>
    <w:rsid w:val="00F857A6"/>
    <w:rsid w:val="00F9430C"/>
    <w:rsid w:val="00FA28C1"/>
    <w:rsid w:val="00FB3341"/>
    <w:rsid w:val="00FC061C"/>
    <w:rsid w:val="00FD0D84"/>
    <w:rsid w:val="00FD636E"/>
    <w:rsid w:val="00FE1DD1"/>
    <w:rsid w:val="00FE2C02"/>
    <w:rsid w:val="00FE5346"/>
    <w:rsid w:val="00FF4DBC"/>
    <w:rsid w:val="00FF4ECF"/>
    <w:rsid w:val="00FF52E0"/>
    <w:rsid w:val="00FF5F1A"/>
    <w:rsid w:val="0272C9E8"/>
    <w:rsid w:val="07561C29"/>
    <w:rsid w:val="121B3D24"/>
    <w:rsid w:val="16410265"/>
    <w:rsid w:val="1E3C5A79"/>
    <w:rsid w:val="21D40D08"/>
    <w:rsid w:val="25900B44"/>
    <w:rsid w:val="25EC9B1A"/>
    <w:rsid w:val="2CEB8C05"/>
    <w:rsid w:val="3224D91A"/>
    <w:rsid w:val="38B7E029"/>
    <w:rsid w:val="3FBBD3EE"/>
    <w:rsid w:val="4518897A"/>
    <w:rsid w:val="4B0E0084"/>
    <w:rsid w:val="50A9D464"/>
    <w:rsid w:val="5986D52C"/>
    <w:rsid w:val="5D6A58E3"/>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6F094536-C329-42CC-84AE-580EEEE7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A60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706">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37842887">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1354433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5916">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817642680">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A002C04A-A42E-4966-A3DF-E44EC457E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6113</TotalTime>
  <Pages>3</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Schmidt</cp:lastModifiedBy>
  <cp:revision>122</cp:revision>
  <dcterms:created xsi:type="dcterms:W3CDTF">2022-04-06T14:39:00Z</dcterms:created>
  <dcterms:modified xsi:type="dcterms:W3CDTF">2022-07-20T19:28:00Z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