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6938A68F" w:rsidR="4B0E0084" w:rsidRPr="009C2D05" w:rsidRDefault="00F239B1"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B9304C">
        <w:rPr>
          <w:rFonts w:ascii="Arial" w:eastAsia="Arial" w:hAnsi="Arial" w:cs="Arial"/>
          <w:sz w:val="44"/>
          <w:szCs w:val="44"/>
        </w:rPr>
        <w:t>06</w:t>
      </w:r>
      <w:r w:rsidR="00136671">
        <w:rPr>
          <w:rFonts w:ascii="Arial" w:eastAsia="Arial" w:hAnsi="Arial" w:cs="Arial"/>
          <w:sz w:val="44"/>
          <w:szCs w:val="44"/>
        </w:rPr>
        <w:t>.00</w:t>
      </w:r>
      <w:r w:rsidR="00FA6EA4">
        <w:rPr>
          <w:rFonts w:ascii="Arial" w:eastAsia="Arial" w:hAnsi="Arial" w:cs="Arial"/>
          <w:sz w:val="44"/>
          <w:szCs w:val="44"/>
        </w:rPr>
        <w:t>1</w:t>
      </w:r>
      <w:r w:rsidR="00136671">
        <w:rPr>
          <w:rFonts w:ascii="Arial" w:eastAsia="Arial" w:hAnsi="Arial" w:cs="Arial"/>
          <w:sz w:val="44"/>
          <w:szCs w:val="44"/>
        </w:rPr>
        <w:t xml:space="preserve"> </w:t>
      </w:r>
      <w:r w:rsidR="008259DB">
        <w:rPr>
          <w:rFonts w:ascii="Arial" w:eastAsia="Arial" w:hAnsi="Arial" w:cs="Arial"/>
          <w:sz w:val="44"/>
          <w:szCs w:val="44"/>
        </w:rPr>
        <w:t xml:space="preserve">DNS Manipulation: Layer 2 </w:t>
      </w:r>
      <w:r w:rsidR="007344A4">
        <w:rPr>
          <w:rFonts w:ascii="Arial" w:eastAsia="Arial" w:hAnsi="Arial" w:cs="Arial"/>
          <w:sz w:val="44"/>
          <w:szCs w:val="44"/>
        </w:rPr>
        <w:t>Redirection of Encrypted DNS</w:t>
      </w:r>
    </w:p>
    <w:p w14:paraId="2DFA445B" w14:textId="1288C28D" w:rsidR="00B95C39" w:rsidRDefault="00E410E7" w:rsidP="00E410E7">
      <w:pPr>
        <w:rPr>
          <w:rFonts w:ascii="Arial" w:eastAsia="Arial" w:hAnsi="Arial" w:cs="Arial"/>
        </w:rPr>
      </w:pPr>
      <w:r w:rsidRPr="009C2D05">
        <w:rPr>
          <w:rFonts w:ascii="Arial" w:eastAsia="Arial" w:hAnsi="Arial" w:cs="Arial"/>
        </w:rPr>
        <w:t>Description</w:t>
      </w:r>
      <w:r w:rsidR="00181573">
        <w:rPr>
          <w:rFonts w:ascii="Arial" w:eastAsia="Arial" w:hAnsi="Arial" w:cs="Arial"/>
        </w:rPr>
        <w:t>:</w:t>
      </w:r>
      <w:r w:rsidR="00B95C39" w:rsidRPr="00B95C39">
        <w:rPr>
          <w:rFonts w:ascii="Arial" w:eastAsia="Arial" w:hAnsi="Arial" w:cs="Arial"/>
        </w:rPr>
        <w:t xml:space="preserve"> </w:t>
      </w:r>
      <w:r w:rsidR="00136671" w:rsidRPr="00136671">
        <w:rPr>
          <w:rFonts w:ascii="Arial" w:eastAsia="Arial" w:hAnsi="Arial" w:cs="Arial"/>
        </w:rPr>
        <w:t xml:space="preserve">An adversary </w:t>
      </w:r>
      <w:r w:rsidR="00974BE3">
        <w:rPr>
          <w:rFonts w:ascii="Arial" w:eastAsia="Arial" w:hAnsi="Arial" w:cs="Arial"/>
        </w:rPr>
        <w:t>using</w:t>
      </w:r>
      <w:r w:rsidR="00974BE3" w:rsidRPr="00136671">
        <w:rPr>
          <w:rFonts w:ascii="Arial" w:eastAsia="Arial" w:hAnsi="Arial" w:cs="Arial"/>
        </w:rPr>
        <w:t xml:space="preserve"> </w:t>
      </w:r>
      <w:r w:rsidR="00136671" w:rsidRPr="00136671">
        <w:rPr>
          <w:rFonts w:ascii="Arial" w:eastAsia="Arial" w:hAnsi="Arial" w:cs="Arial"/>
        </w:rPr>
        <w:t xml:space="preserve">a </w:t>
      </w:r>
      <w:r w:rsidR="00974BE3">
        <w:rPr>
          <w:rFonts w:ascii="Arial" w:eastAsia="Arial" w:hAnsi="Arial" w:cs="Arial"/>
        </w:rPr>
        <w:t>fake gNB and fake UE device</w:t>
      </w:r>
      <w:r w:rsidR="00974BE3" w:rsidRPr="00136671">
        <w:rPr>
          <w:rFonts w:ascii="Arial" w:eastAsia="Arial" w:hAnsi="Arial" w:cs="Arial"/>
        </w:rPr>
        <w:t xml:space="preserve"> </w:t>
      </w:r>
      <w:r w:rsidR="00136671" w:rsidRPr="00136671">
        <w:rPr>
          <w:rFonts w:ascii="Arial" w:eastAsia="Arial" w:hAnsi="Arial" w:cs="Arial"/>
        </w:rPr>
        <w:t xml:space="preserve">can manipulate encrypted traffic to achieve plaintext manipulation of DNS requests </w:t>
      </w:r>
      <w:r w:rsidR="003113A3">
        <w:rPr>
          <w:rFonts w:ascii="Arial" w:eastAsia="Arial" w:hAnsi="Arial" w:cs="Arial"/>
        </w:rPr>
        <w:t>sent</w:t>
      </w:r>
      <w:r w:rsidR="003113A3" w:rsidRPr="00136671">
        <w:rPr>
          <w:rFonts w:ascii="Arial" w:eastAsia="Arial" w:hAnsi="Arial" w:cs="Arial"/>
        </w:rPr>
        <w:t xml:space="preserve"> </w:t>
      </w:r>
      <w:r w:rsidR="00136671" w:rsidRPr="00136671">
        <w:rPr>
          <w:rFonts w:ascii="Arial" w:eastAsia="Arial" w:hAnsi="Arial" w:cs="Arial"/>
        </w:rPr>
        <w:t xml:space="preserve">by the </w:t>
      </w:r>
      <w:r w:rsidR="003113A3">
        <w:rPr>
          <w:rFonts w:ascii="Arial" w:eastAsia="Arial" w:hAnsi="Arial" w:cs="Arial"/>
        </w:rPr>
        <w:t xml:space="preserve">victim </w:t>
      </w:r>
      <w:r w:rsidR="00136671" w:rsidRPr="00136671">
        <w:rPr>
          <w:rFonts w:ascii="Arial" w:eastAsia="Arial" w:hAnsi="Arial" w:cs="Arial"/>
        </w:rPr>
        <w:t>UE</w:t>
      </w:r>
      <w:r w:rsidR="003113A3">
        <w:rPr>
          <w:rFonts w:ascii="Arial" w:eastAsia="Arial" w:hAnsi="Arial" w:cs="Arial"/>
        </w:rPr>
        <w:t xml:space="preserve"> to the network over the radio interface</w:t>
      </w:r>
      <w:r w:rsidR="00136671" w:rsidRPr="00136671">
        <w:rPr>
          <w:rFonts w:ascii="Arial" w:eastAsia="Arial" w:hAnsi="Arial" w:cs="Arial"/>
        </w:rPr>
        <w:t>.</w:t>
      </w:r>
    </w:p>
    <w:p w14:paraId="5DBA243F" w14:textId="77777777" w:rsidR="00B23054" w:rsidRDefault="00B23054" w:rsidP="00E410E7">
      <w:pPr>
        <w:rPr>
          <w:rFonts w:ascii="Arial" w:eastAsia="Arial" w:hAnsi="Arial" w:cs="Arial"/>
        </w:rPr>
      </w:pPr>
    </w:p>
    <w:p w14:paraId="6D3BE06F" w14:textId="43CA7487" w:rsidR="00605C9A" w:rsidRDefault="00136671" w:rsidP="000160C5">
      <w:pPr>
        <w:rPr>
          <w:ins w:id="0" w:author="M. Vanderveen" w:date="2022-06-28T22:27:00Z"/>
          <w:rFonts w:ascii="Arial" w:eastAsia="Arial" w:hAnsi="Arial" w:cs="Arial"/>
        </w:rPr>
      </w:pPr>
      <w:r w:rsidRPr="00136671">
        <w:rPr>
          <w:rFonts w:ascii="Arial" w:eastAsia="Arial" w:hAnsi="Arial" w:cs="Arial"/>
        </w:rPr>
        <w:t>Adversary can modify DNS requests UE sent over the air, even though they are encrypted</w:t>
      </w:r>
      <w:r w:rsidR="0097454E">
        <w:rPr>
          <w:rFonts w:ascii="Arial" w:eastAsia="Arial" w:hAnsi="Arial" w:cs="Arial"/>
        </w:rPr>
        <w:t>,</w:t>
      </w:r>
      <w:r w:rsidRPr="00136671">
        <w:rPr>
          <w:rFonts w:ascii="Arial" w:eastAsia="Arial" w:hAnsi="Arial" w:cs="Arial"/>
        </w:rPr>
        <w:t xml:space="preserve"> if it knows the correct DNS address and there is no integrity protection on user plane data.  </w:t>
      </w:r>
      <w:r w:rsidR="00171F97">
        <w:rPr>
          <w:rFonts w:ascii="Arial" w:eastAsia="Arial" w:hAnsi="Arial" w:cs="Arial"/>
        </w:rPr>
        <w:t>User plane integrity protections prevent this attack on typical 5G RAN links, however these protections are optional</w:t>
      </w:r>
      <w:r w:rsidR="00041EE5">
        <w:rPr>
          <w:rFonts w:ascii="Arial" w:eastAsia="Arial" w:hAnsi="Arial" w:cs="Arial"/>
        </w:rPr>
        <w:t>.</w:t>
      </w:r>
      <w:r w:rsidRPr="00136671">
        <w:rPr>
          <w:rFonts w:ascii="Arial" w:eastAsia="Arial" w:hAnsi="Arial" w:cs="Arial"/>
        </w:rPr>
        <w:t xml:space="preserve">  </w:t>
      </w:r>
      <w:r w:rsidR="00041EE5">
        <w:rPr>
          <w:rFonts w:ascii="Arial" w:eastAsia="Arial" w:hAnsi="Arial" w:cs="Arial"/>
        </w:rPr>
        <w:t>Alternatively</w:t>
      </w:r>
      <w:r w:rsidRPr="00136671">
        <w:rPr>
          <w:rFonts w:ascii="Arial" w:eastAsia="Arial" w:hAnsi="Arial" w:cs="Arial"/>
        </w:rPr>
        <w:t xml:space="preserve">, an adversary may </w:t>
      </w:r>
      <w:r w:rsidR="00605C9A">
        <w:rPr>
          <w:rFonts w:ascii="Arial" w:eastAsia="Arial" w:hAnsi="Arial" w:cs="Arial"/>
        </w:rPr>
        <w:t>have</w:t>
      </w:r>
      <w:r w:rsidRPr="00136671">
        <w:rPr>
          <w:rFonts w:ascii="Arial" w:eastAsia="Arial" w:hAnsi="Arial" w:cs="Arial"/>
        </w:rPr>
        <w:t xml:space="preserve"> bid-down the UE </w:t>
      </w:r>
      <w:r w:rsidR="00605C9A">
        <w:rPr>
          <w:rFonts w:ascii="Arial" w:eastAsia="Arial" w:hAnsi="Arial" w:cs="Arial"/>
        </w:rPr>
        <w:t xml:space="preserve">as a precondition </w:t>
      </w:r>
      <w:r w:rsidR="00EA3A2F" w:rsidRPr="00136671">
        <w:rPr>
          <w:rFonts w:ascii="Arial" w:eastAsia="Arial" w:hAnsi="Arial" w:cs="Arial"/>
        </w:rPr>
        <w:t>to</w:t>
      </w:r>
      <w:r w:rsidRPr="00136671">
        <w:rPr>
          <w:rFonts w:ascii="Arial" w:eastAsia="Arial" w:hAnsi="Arial" w:cs="Arial"/>
        </w:rPr>
        <w:t xml:space="preserve"> achieve the effect.</w:t>
      </w:r>
    </w:p>
    <w:p w14:paraId="2F8CEDBD" w14:textId="52BE652A" w:rsidR="00143B6B" w:rsidRDefault="00136671" w:rsidP="000160C5">
      <w:pPr>
        <w:rPr>
          <w:rFonts w:ascii="Arial" w:eastAsia="Arial" w:hAnsi="Arial" w:cs="Arial"/>
        </w:rPr>
      </w:pPr>
      <w:r w:rsidRPr="00136671">
        <w:rPr>
          <w:rFonts w:ascii="Arial" w:eastAsia="Arial" w:hAnsi="Arial" w:cs="Arial"/>
        </w:rPr>
        <w:t xml:space="preserve">  </w:t>
      </w: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3A75FFB9" w:rsidR="004E68DA" w:rsidRPr="00DF32D7" w:rsidRDefault="004E68DA" w:rsidP="00EA3A2F">
      <w:pPr>
        <w:pStyle w:val="ListParagraph"/>
        <w:rPr>
          <w:rFonts w:ascii="Arial" w:eastAsia="Arial" w:hAnsi="Arial" w:cs="Arial"/>
          <w:lang w:val="fr-FR"/>
        </w:rPr>
      </w:pPr>
    </w:p>
    <w:p w14:paraId="460F85AB" w14:textId="443ACFB1" w:rsidR="00DF32D7" w:rsidRPr="009C2D05" w:rsidRDefault="00DF32D7" w:rsidP="00CB73D0">
      <w:pPr>
        <w:pStyle w:val="ListParagraph"/>
        <w:numPr>
          <w:ilvl w:val="0"/>
          <w:numId w:val="4"/>
        </w:numPr>
        <w:rPr>
          <w:rFonts w:ascii="Arial" w:eastAsia="Arial" w:hAnsi="Arial" w:cs="Arial"/>
          <w:lang w:val="fr-FR"/>
        </w:rPr>
      </w:pPr>
      <w:r>
        <w:rPr>
          <w:rFonts w:ascii="Arial" w:eastAsia="Arial" w:hAnsi="Arial" w:cs="Arial"/>
        </w:rPr>
        <w:t xml:space="preserve">Sub-Technique(s): </w:t>
      </w:r>
      <w:r w:rsidR="005918F9">
        <w:rPr>
          <w:rFonts w:ascii="Arial" w:eastAsia="Arial" w:hAnsi="Arial" w:cs="Arial"/>
        </w:rPr>
        <w:t>N/A</w:t>
      </w:r>
    </w:p>
    <w:p w14:paraId="1B8F05CE" w14:textId="607B6F14"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4F4531">
        <w:rPr>
          <w:rFonts w:ascii="Arial" w:eastAsia="Arial" w:hAnsi="Arial" w:cs="Arial"/>
        </w:rPr>
        <w:t>Initial Access, Persistence</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0BD2176" w:rsidR="00B64733" w:rsidRPr="006C3194" w:rsidRDefault="00CE629E"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commentRangeStart w:id="1"/>
      <w:r w:rsidR="00EA3A2F">
        <w:rPr>
          <w:rFonts w:ascii="Arial" w:eastAsia="Arial" w:hAnsi="Arial" w:cs="Arial"/>
        </w:rPr>
        <w:t>User plane</w:t>
      </w:r>
      <w:commentRangeEnd w:id="1"/>
      <w:r w:rsidR="0097454E">
        <w:rPr>
          <w:rStyle w:val="CommentReference"/>
        </w:rPr>
        <w:commentReference w:id="1"/>
      </w:r>
    </w:p>
    <w:p w14:paraId="458B9587" w14:textId="25F013F4" w:rsidR="00EC0E45" w:rsidRDefault="00EC0E45" w:rsidP="00EC0E45">
      <w:pPr>
        <w:pStyle w:val="ListParagraph"/>
        <w:numPr>
          <w:ilvl w:val="0"/>
          <w:numId w:val="4"/>
        </w:numPr>
        <w:rPr>
          <w:rFonts w:ascii="Arial" w:eastAsia="Arial" w:hAnsi="Arial" w:cs="Arial"/>
        </w:rPr>
      </w:pPr>
      <w:r>
        <w:rPr>
          <w:rFonts w:ascii="Arial" w:eastAsia="Arial" w:hAnsi="Arial" w:cs="Arial"/>
        </w:rPr>
        <w:t xml:space="preserve">Platforms: </w:t>
      </w:r>
      <w:commentRangeStart w:id="2"/>
      <w:r w:rsidR="001A60EC" w:rsidRPr="001A60EC">
        <w:rPr>
          <w:rFonts w:ascii="Arial" w:eastAsia="Arial" w:hAnsi="Arial" w:cs="Arial"/>
          <w:highlight w:val="yellow"/>
        </w:rPr>
        <w:t>5G</w:t>
      </w:r>
      <w:r>
        <w:rPr>
          <w:rFonts w:ascii="Arial" w:eastAsia="Arial" w:hAnsi="Arial" w:cs="Arial"/>
        </w:rPr>
        <w:t xml:space="preserve"> </w:t>
      </w:r>
      <w:commentRangeEnd w:id="2"/>
      <w:r w:rsidR="00E10AC1">
        <w:rPr>
          <w:rStyle w:val="CommentReference"/>
        </w:rPr>
        <w:commentReference w:id="2"/>
      </w:r>
    </w:p>
    <w:p w14:paraId="55DE3DD0" w14:textId="54AFDDF2" w:rsidR="00CE629E" w:rsidRPr="00DA1E92" w:rsidRDefault="00CE629E" w:rsidP="00CB73D0">
      <w:pPr>
        <w:pStyle w:val="ListParagraph"/>
        <w:numPr>
          <w:ilvl w:val="0"/>
          <w:numId w:val="4"/>
        </w:numPr>
        <w:rPr>
          <w:rFonts w:ascii="Arial" w:eastAsia="Arial" w:hAnsi="Arial" w:cs="Arial"/>
        </w:rPr>
      </w:pPr>
      <w:r>
        <w:rPr>
          <w:rFonts w:ascii="Arial" w:eastAsia="Arial" w:hAnsi="Arial" w:cs="Arial"/>
        </w:rPr>
        <w:t>Access type required:</w:t>
      </w:r>
      <w:r w:rsidR="006B1266">
        <w:rPr>
          <w:rFonts w:ascii="Arial" w:eastAsia="Arial" w:hAnsi="Arial" w:cs="Arial"/>
        </w:rPr>
        <w:t xml:space="preserve"> </w:t>
      </w:r>
      <w:r w:rsidR="006C1129">
        <w:rPr>
          <w:rFonts w:ascii="Arial" w:eastAsia="Arial" w:hAnsi="Arial" w:cs="Arial"/>
        </w:rPr>
        <w:t>user</w:t>
      </w:r>
    </w:p>
    <w:p w14:paraId="46A3F73A" w14:textId="4DA4FC37"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F86FFE">
        <w:rPr>
          <w:rFonts w:ascii="Arial" w:eastAsia="Arial" w:hAnsi="Arial" w:cs="Arial"/>
        </w:rPr>
        <w:t>Network Traffic</w:t>
      </w:r>
    </w:p>
    <w:p w14:paraId="7AE56E16" w14:textId="5AB65989"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CE629E">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095C453"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p w14:paraId="5C0694B3" w14:textId="77777777" w:rsidR="007F6957" w:rsidRPr="009C2D05" w:rsidRDefault="007F6957" w:rsidP="5986D52C">
      <w:pPr>
        <w:rPr>
          <w:rFonts w:ascii="Arial" w:eastAsia="Arial" w:hAnsi="Arial" w:cs="Arial"/>
        </w:rPr>
      </w:pP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9F36B8">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C54546" w:rsidRPr="009C2D05" w14:paraId="6A57E24B" w14:textId="77777777" w:rsidTr="009F36B8">
        <w:tc>
          <w:tcPr>
            <w:tcW w:w="4680" w:type="dxa"/>
          </w:tcPr>
          <w:p w14:paraId="3B1211D0" w14:textId="4B9450C4" w:rsidR="00C54546" w:rsidRPr="0002638E" w:rsidRDefault="005918F9" w:rsidP="5986D52C">
            <w:pPr>
              <w:rPr>
                <w:rFonts w:ascii="Arial" w:eastAsia="Arial" w:hAnsi="Arial" w:cs="Arial"/>
                <w:sz w:val="16"/>
                <w:szCs w:val="16"/>
              </w:rPr>
            </w:pPr>
            <w:r>
              <w:rPr>
                <w:rFonts w:ascii="Arial" w:eastAsia="Arial" w:hAnsi="Arial" w:cs="Arial"/>
                <w:sz w:val="16"/>
                <w:szCs w:val="16"/>
              </w:rPr>
              <w:t xml:space="preserve">Adversary employs the </w:t>
            </w:r>
            <w:proofErr w:type="spellStart"/>
            <w:r w:rsidR="009F36B8" w:rsidRPr="0002638E">
              <w:rPr>
                <w:rFonts w:ascii="Arial" w:eastAsia="Arial" w:hAnsi="Arial" w:cs="Arial"/>
                <w:sz w:val="16"/>
                <w:szCs w:val="16"/>
              </w:rPr>
              <w:t>aLTEr</w:t>
            </w:r>
            <w:proofErr w:type="spellEnd"/>
            <w:r w:rsidR="009F36B8" w:rsidRPr="0002638E">
              <w:rPr>
                <w:rFonts w:ascii="Arial" w:eastAsia="Arial" w:hAnsi="Arial" w:cs="Arial"/>
                <w:sz w:val="16"/>
                <w:szCs w:val="16"/>
              </w:rPr>
              <w:t xml:space="preserve"> </w:t>
            </w:r>
            <w:r>
              <w:rPr>
                <w:rFonts w:ascii="Arial" w:eastAsia="Arial" w:hAnsi="Arial" w:cs="Arial"/>
                <w:sz w:val="16"/>
                <w:szCs w:val="16"/>
              </w:rPr>
              <w:t>procedure</w:t>
            </w:r>
          </w:p>
        </w:tc>
        <w:tc>
          <w:tcPr>
            <w:tcW w:w="4680" w:type="dxa"/>
          </w:tcPr>
          <w:p w14:paraId="3F42377F" w14:textId="1D70DFBA" w:rsidR="00C54546" w:rsidRPr="0002638E" w:rsidRDefault="00D90188" w:rsidP="004B7E35">
            <w:pPr>
              <w:rPr>
                <w:rFonts w:ascii="Arial" w:eastAsia="Arial" w:hAnsi="Arial" w:cs="Arial"/>
                <w:sz w:val="16"/>
                <w:szCs w:val="16"/>
              </w:rPr>
            </w:pPr>
            <w:r>
              <w:rPr>
                <w:rFonts w:ascii="Arial" w:eastAsia="Arial" w:hAnsi="Arial" w:cs="Arial"/>
                <w:sz w:val="16"/>
                <w:szCs w:val="16"/>
              </w:rPr>
              <w:t>In this active attack</w:t>
            </w:r>
            <w:r w:rsidR="00B136C9">
              <w:rPr>
                <w:rFonts w:ascii="Arial" w:eastAsia="Arial" w:hAnsi="Arial" w:cs="Arial"/>
                <w:sz w:val="16"/>
                <w:szCs w:val="16"/>
              </w:rPr>
              <w:t xml:space="preserve"> named </w:t>
            </w:r>
            <w:r w:rsidR="00356228" w:rsidRPr="00DF36C9">
              <w:rPr>
                <w:rFonts w:ascii="Arial" w:eastAsia="Arial" w:hAnsi="Arial" w:cs="Arial"/>
                <w:sz w:val="16"/>
                <w:szCs w:val="16"/>
              </w:rPr>
              <w:t>ALTER</w:t>
            </w:r>
            <w:r w:rsidR="00B136C9">
              <w:rPr>
                <w:rFonts w:ascii="Arial" w:eastAsia="Arial" w:hAnsi="Arial" w:cs="Arial"/>
                <w:sz w:val="16"/>
                <w:szCs w:val="16"/>
              </w:rPr>
              <w:t xml:space="preserve">, adversary </w:t>
            </w:r>
            <w:r w:rsidR="00356228" w:rsidRPr="00DF36C9">
              <w:rPr>
                <w:rFonts w:ascii="Arial" w:eastAsia="Arial" w:hAnsi="Arial" w:cs="Arial"/>
                <w:sz w:val="16"/>
                <w:szCs w:val="16"/>
              </w:rPr>
              <w:t xml:space="preserve">exploits the fact that </w:t>
            </w:r>
            <w:commentRangeStart w:id="3"/>
            <w:r w:rsidR="00356228" w:rsidRPr="00DF36C9">
              <w:rPr>
                <w:rFonts w:ascii="Arial" w:eastAsia="Arial" w:hAnsi="Arial" w:cs="Arial"/>
                <w:sz w:val="16"/>
                <w:szCs w:val="16"/>
              </w:rPr>
              <w:t xml:space="preserve">LTE </w:t>
            </w:r>
            <w:commentRangeEnd w:id="3"/>
            <w:r w:rsidR="00356228">
              <w:rPr>
                <w:rStyle w:val="CommentReference"/>
              </w:rPr>
              <w:commentReference w:id="3"/>
            </w:r>
            <w:r w:rsidR="00356228" w:rsidRPr="00DF36C9">
              <w:rPr>
                <w:rFonts w:ascii="Arial" w:eastAsia="Arial" w:hAnsi="Arial" w:cs="Arial"/>
                <w:sz w:val="16"/>
                <w:szCs w:val="16"/>
              </w:rPr>
              <w:t>user</w:t>
            </w:r>
            <w:r>
              <w:rPr>
                <w:rFonts w:ascii="Arial" w:eastAsia="Arial" w:hAnsi="Arial" w:cs="Arial"/>
                <w:sz w:val="16"/>
                <w:szCs w:val="16"/>
              </w:rPr>
              <w:t xml:space="preserve"> </w:t>
            </w:r>
            <w:r w:rsidR="00356228" w:rsidRPr="00DF36C9">
              <w:rPr>
                <w:rFonts w:ascii="Arial" w:eastAsia="Arial" w:hAnsi="Arial" w:cs="Arial"/>
                <w:sz w:val="16"/>
                <w:szCs w:val="16"/>
              </w:rPr>
              <w:t>data is encrypted in counter mode (AES-CTR) but not integrity</w:t>
            </w:r>
            <w:r w:rsidR="00356228">
              <w:rPr>
                <w:rFonts w:ascii="Arial" w:eastAsia="Arial" w:hAnsi="Arial" w:cs="Arial"/>
                <w:sz w:val="16"/>
                <w:szCs w:val="16"/>
              </w:rPr>
              <w:t xml:space="preserve"> </w:t>
            </w:r>
            <w:r w:rsidR="00356228" w:rsidRPr="00DF36C9">
              <w:rPr>
                <w:rFonts w:ascii="Arial" w:eastAsia="Arial" w:hAnsi="Arial" w:cs="Arial"/>
                <w:sz w:val="16"/>
                <w:szCs w:val="16"/>
              </w:rPr>
              <w:t xml:space="preserve">protected, which allows </w:t>
            </w:r>
            <w:r>
              <w:rPr>
                <w:rFonts w:ascii="Arial" w:eastAsia="Arial" w:hAnsi="Arial" w:cs="Arial"/>
                <w:sz w:val="16"/>
                <w:szCs w:val="16"/>
              </w:rPr>
              <w:t>an adversary</w:t>
            </w:r>
            <w:r w:rsidR="00356228" w:rsidRPr="00DF36C9">
              <w:rPr>
                <w:rFonts w:ascii="Arial" w:eastAsia="Arial" w:hAnsi="Arial" w:cs="Arial"/>
                <w:sz w:val="16"/>
                <w:szCs w:val="16"/>
              </w:rPr>
              <w:t xml:space="preserve"> to modify the message payload.</w:t>
            </w:r>
            <w:r w:rsidR="00356228">
              <w:rPr>
                <w:rFonts w:ascii="Arial" w:eastAsia="Arial" w:hAnsi="Arial" w:cs="Arial"/>
                <w:sz w:val="16"/>
                <w:szCs w:val="16"/>
              </w:rPr>
              <w:t xml:space="preserve"> This is applicable </w:t>
            </w:r>
            <w:r w:rsidR="001A60EC" w:rsidRPr="001A60EC">
              <w:rPr>
                <w:rFonts w:ascii="Arial" w:eastAsia="Arial" w:hAnsi="Arial" w:cs="Arial"/>
                <w:sz w:val="16"/>
                <w:szCs w:val="16"/>
                <w:highlight w:val="yellow"/>
              </w:rPr>
              <w:t>in 5G</w:t>
            </w:r>
            <w:r w:rsidR="001A60EC">
              <w:rPr>
                <w:rFonts w:ascii="Arial" w:eastAsia="Arial" w:hAnsi="Arial" w:cs="Arial"/>
                <w:sz w:val="16"/>
                <w:szCs w:val="16"/>
              </w:rPr>
              <w:t xml:space="preserve"> </w:t>
            </w:r>
            <w:r w:rsidR="00356228">
              <w:rPr>
                <w:rFonts w:ascii="Arial" w:eastAsia="Arial" w:hAnsi="Arial" w:cs="Arial"/>
                <w:sz w:val="16"/>
                <w:szCs w:val="16"/>
              </w:rPr>
              <w:t xml:space="preserve">when the user data integrity algorithm is set to </w:t>
            </w:r>
            <w:r>
              <w:rPr>
                <w:rFonts w:ascii="Arial" w:eastAsia="Arial" w:hAnsi="Arial" w:cs="Arial"/>
                <w:sz w:val="16"/>
                <w:szCs w:val="16"/>
              </w:rPr>
              <w:t>NULL</w:t>
            </w:r>
            <w:r w:rsidR="00356228">
              <w:rPr>
                <w:rFonts w:ascii="Arial" w:eastAsia="Arial" w:hAnsi="Arial" w:cs="Arial"/>
                <w:sz w:val="16"/>
                <w:szCs w:val="16"/>
              </w:rPr>
              <w:t>.</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74BF6" w:rsidRPr="009C2D05" w14:paraId="488A9853" w14:textId="77777777" w:rsidTr="25900B44">
        <w:tc>
          <w:tcPr>
            <w:tcW w:w="4680" w:type="dxa"/>
          </w:tcPr>
          <w:p w14:paraId="0FAA0476" w14:textId="3DEC7A03" w:rsidR="00A74BF6" w:rsidRDefault="0002638E"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0879ED20" w14:textId="54DD192A" w:rsidR="00A74BF6" w:rsidRDefault="006423E0" w:rsidP="25900B44">
            <w:pPr>
              <w:rPr>
                <w:rFonts w:ascii="Arial" w:eastAsia="Arial" w:hAnsi="Arial" w:cs="Arial"/>
                <w:sz w:val="16"/>
                <w:szCs w:val="16"/>
              </w:rPr>
            </w:pPr>
            <w:r w:rsidRPr="006423E0">
              <w:rPr>
                <w:rFonts w:ascii="Arial" w:eastAsia="Arial" w:hAnsi="Arial" w:cs="Arial"/>
                <w:sz w:val="16"/>
                <w:szCs w:val="16"/>
              </w:rPr>
              <w:t>Use strong data integrity protection algorithms</w:t>
            </w:r>
          </w:p>
        </w:tc>
      </w:tr>
      <w:tr w:rsidR="00821A52" w:rsidRPr="009C2D05" w14:paraId="197B7089" w14:textId="77777777" w:rsidTr="0002638E">
        <w:trPr>
          <w:trHeight w:val="188"/>
        </w:trPr>
        <w:tc>
          <w:tcPr>
            <w:tcW w:w="4680" w:type="dxa"/>
          </w:tcPr>
          <w:p w14:paraId="6A798F09" w14:textId="043BA40A" w:rsidR="00821A52" w:rsidRDefault="00821A52" w:rsidP="5986D52C">
            <w:pPr>
              <w:spacing w:line="259" w:lineRule="auto"/>
              <w:rPr>
                <w:rFonts w:ascii="Arial" w:eastAsia="Arial" w:hAnsi="Arial" w:cs="Arial"/>
                <w:sz w:val="16"/>
                <w:szCs w:val="16"/>
              </w:rPr>
            </w:pPr>
            <w:r>
              <w:rPr>
                <w:rFonts w:ascii="Arial" w:eastAsia="Arial" w:hAnsi="Arial" w:cs="Arial"/>
                <w:sz w:val="16"/>
                <w:szCs w:val="16"/>
              </w:rPr>
              <w:t>M1020</w:t>
            </w:r>
          </w:p>
        </w:tc>
        <w:tc>
          <w:tcPr>
            <w:tcW w:w="4680" w:type="dxa"/>
          </w:tcPr>
          <w:p w14:paraId="54714BF2" w14:textId="48A8ABC1" w:rsidR="00821A52" w:rsidRDefault="00821A52" w:rsidP="25900B44">
            <w:pPr>
              <w:rPr>
                <w:rFonts w:ascii="Arial" w:eastAsia="Arial" w:hAnsi="Arial" w:cs="Arial"/>
                <w:sz w:val="16"/>
                <w:szCs w:val="16"/>
              </w:rPr>
            </w:pPr>
            <w:r w:rsidRPr="00821A52">
              <w:rPr>
                <w:rFonts w:ascii="Arial" w:eastAsia="Arial" w:hAnsi="Arial" w:cs="Arial"/>
                <w:sz w:val="16"/>
                <w:szCs w:val="16"/>
              </w:rPr>
              <w:t>Break and inspect SSL/TLS sessions to look at encrypted web traffic for adversary activity.</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B67C07">
        <w:tc>
          <w:tcPr>
            <w:tcW w:w="4680" w:type="dxa"/>
          </w:tcPr>
          <w:p w14:paraId="68433717" w14:textId="285DF76B" w:rsidR="00EB6DC6" w:rsidRPr="009C2D05" w:rsidRDefault="00AB004E"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0785" w:rsidRPr="009C2D05" w14:paraId="2FFBB127" w14:textId="77777777" w:rsidTr="0002638E">
        <w:trPr>
          <w:trHeight w:val="170"/>
        </w:trPr>
        <w:tc>
          <w:tcPr>
            <w:tcW w:w="4680" w:type="dxa"/>
          </w:tcPr>
          <w:p w14:paraId="411A0ECB" w14:textId="48068D70" w:rsidR="00240785" w:rsidDel="006060B4" w:rsidRDefault="00984458" w:rsidP="00B67C07">
            <w:pPr>
              <w:spacing w:line="259" w:lineRule="auto"/>
              <w:rPr>
                <w:rFonts w:ascii="Arial" w:eastAsia="Arial" w:hAnsi="Arial" w:cs="Arial"/>
                <w:sz w:val="16"/>
                <w:szCs w:val="16"/>
              </w:rPr>
            </w:pPr>
            <w:r>
              <w:rPr>
                <w:rFonts w:ascii="Arial" w:eastAsia="Arial" w:hAnsi="Arial" w:cs="Arial"/>
                <w:sz w:val="16"/>
                <w:szCs w:val="16"/>
              </w:rPr>
              <w:t>Unauthenticated DNS Services</w:t>
            </w:r>
          </w:p>
        </w:tc>
        <w:tc>
          <w:tcPr>
            <w:tcW w:w="4680" w:type="dxa"/>
          </w:tcPr>
          <w:p w14:paraId="1FB64ED9" w14:textId="3D243DBD" w:rsidR="00240785" w:rsidRPr="009C2D05" w:rsidRDefault="00884175" w:rsidP="00B67C07">
            <w:pPr>
              <w:rPr>
                <w:rFonts w:ascii="Arial" w:eastAsia="Arial" w:hAnsi="Arial" w:cs="Arial"/>
                <w:sz w:val="16"/>
                <w:szCs w:val="16"/>
              </w:rPr>
            </w:pPr>
            <w:r>
              <w:rPr>
                <w:rFonts w:ascii="Arial" w:eastAsia="Arial" w:hAnsi="Arial" w:cs="Arial"/>
                <w:sz w:val="16"/>
                <w:szCs w:val="16"/>
              </w:rPr>
              <w:t xml:space="preserve">The end user must not have the capability to validate whether </w:t>
            </w:r>
            <w:r w:rsidR="00984458">
              <w:rPr>
                <w:rFonts w:ascii="Arial" w:eastAsia="Arial" w:hAnsi="Arial" w:cs="Arial"/>
                <w:sz w:val="16"/>
                <w:szCs w:val="16"/>
              </w:rPr>
              <w:t>it is communicating with a malicious DNS or a valid one</w:t>
            </w:r>
            <w:r w:rsidR="004D16CE">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B0EFA" w:rsidRPr="009C2D05" w14:paraId="40C29371" w14:textId="77777777" w:rsidTr="0272C9E8">
        <w:tc>
          <w:tcPr>
            <w:tcW w:w="4680" w:type="dxa"/>
          </w:tcPr>
          <w:p w14:paraId="045739FA" w14:textId="3673879E" w:rsidR="00BB0EFA" w:rsidRPr="00A46B1C" w:rsidRDefault="00BB0EFA" w:rsidP="00BB0EFA">
            <w:pPr>
              <w:spacing w:line="259" w:lineRule="auto"/>
              <w:rPr>
                <w:rFonts w:ascii="Arial" w:eastAsia="Arial" w:hAnsi="Arial" w:cs="Arial"/>
                <w:color w:val="0070C0"/>
                <w:sz w:val="16"/>
                <w:szCs w:val="16"/>
              </w:rPr>
            </w:pPr>
            <w:commentRangeStart w:id="4"/>
            <w:r>
              <w:rPr>
                <w:rFonts w:ascii="Arial" w:eastAsia="Arial" w:hAnsi="Arial" w:cs="Arial"/>
                <w:sz w:val="16"/>
                <w:szCs w:val="16"/>
              </w:rPr>
              <w:lastRenderedPageBreak/>
              <w:t>DNS Servers</w:t>
            </w:r>
            <w:commentRangeEnd w:id="4"/>
            <w:r w:rsidR="0012278D">
              <w:rPr>
                <w:rStyle w:val="CommentReference"/>
              </w:rPr>
              <w:commentReference w:id="4"/>
            </w:r>
          </w:p>
        </w:tc>
        <w:tc>
          <w:tcPr>
            <w:tcW w:w="4680" w:type="dxa"/>
          </w:tcPr>
          <w:p w14:paraId="2157CF90" w14:textId="259D18AA" w:rsidR="00BB0EFA" w:rsidRPr="0272C9E8" w:rsidRDefault="00BB0EFA" w:rsidP="00BB0EFA">
            <w:pPr>
              <w:rPr>
                <w:rFonts w:ascii="Arial" w:eastAsia="Arial" w:hAnsi="Arial" w:cs="Arial"/>
                <w:sz w:val="16"/>
                <w:szCs w:val="16"/>
              </w:rPr>
            </w:pPr>
            <w:r>
              <w:rPr>
                <w:rFonts w:ascii="Arial" w:eastAsia="Arial" w:hAnsi="Arial" w:cs="Arial"/>
                <w:sz w:val="16"/>
                <w:szCs w:val="16"/>
              </w:rPr>
              <w:t xml:space="preserve">Whoever controls the DNS Servers controls how and what end users connect to over the network, making DNS Servers a type of critical infrastructure. </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B67C07">
        <w:tc>
          <w:tcPr>
            <w:tcW w:w="4680" w:type="dxa"/>
          </w:tcPr>
          <w:p w14:paraId="5B32A584" w14:textId="77777777" w:rsidR="00122B07" w:rsidRPr="009C2D05" w:rsidRDefault="00122B07"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7625AD" w:rsidRPr="009C2D05" w14:paraId="039EC834" w14:textId="77777777" w:rsidTr="00E076BC">
        <w:trPr>
          <w:trHeight w:val="287"/>
        </w:trPr>
        <w:tc>
          <w:tcPr>
            <w:tcW w:w="4680" w:type="dxa"/>
          </w:tcPr>
          <w:p w14:paraId="60FBF46D" w14:textId="48DF540D" w:rsidR="007625AD" w:rsidRPr="009C2D05" w:rsidRDefault="007625AD" w:rsidP="007625AD">
            <w:pPr>
              <w:spacing w:line="259" w:lineRule="auto"/>
              <w:rPr>
                <w:rFonts w:ascii="Arial" w:eastAsia="Arial" w:hAnsi="Arial" w:cs="Arial"/>
                <w:sz w:val="16"/>
                <w:szCs w:val="16"/>
              </w:rPr>
            </w:pPr>
            <w:r>
              <w:rPr>
                <w:rFonts w:ascii="Arial" w:eastAsia="Arial" w:hAnsi="Arial" w:cs="Arial"/>
                <w:sz w:val="16"/>
                <w:szCs w:val="16"/>
              </w:rPr>
              <w:t>DS0029</w:t>
            </w:r>
          </w:p>
        </w:tc>
        <w:tc>
          <w:tcPr>
            <w:tcW w:w="4680" w:type="dxa"/>
          </w:tcPr>
          <w:p w14:paraId="3CDCF48E" w14:textId="3AA84D1E" w:rsidR="007625AD" w:rsidRPr="009C2D05" w:rsidRDefault="007625AD" w:rsidP="007625AD">
            <w:pPr>
              <w:rPr>
                <w:rFonts w:ascii="Arial" w:eastAsia="Arial" w:hAnsi="Arial" w:cs="Arial"/>
                <w:sz w:val="16"/>
                <w:szCs w:val="16"/>
              </w:rPr>
            </w:pPr>
            <w:r>
              <w:rPr>
                <w:rFonts w:ascii="Arial" w:eastAsia="Arial" w:hAnsi="Arial" w:cs="Arial"/>
                <w:sz w:val="16"/>
                <w:szCs w:val="16"/>
              </w:rPr>
              <w:t xml:space="preserve">Data transmitted across a network (ex: Web, DNS, Mail, File, etc.), that is either summarized (ex: </w:t>
            </w:r>
            <w:proofErr w:type="spellStart"/>
            <w:r>
              <w:rPr>
                <w:rFonts w:ascii="Arial" w:eastAsia="Arial" w:hAnsi="Arial" w:cs="Arial"/>
                <w:sz w:val="16"/>
                <w:szCs w:val="16"/>
              </w:rPr>
              <w:t>Netflow</w:t>
            </w:r>
            <w:proofErr w:type="spellEnd"/>
            <w:r>
              <w:rPr>
                <w:rFonts w:ascii="Arial" w:eastAsia="Arial" w:hAnsi="Arial" w:cs="Arial"/>
                <w:sz w:val="16"/>
                <w:szCs w:val="16"/>
              </w:rPr>
              <w:t>) and/or captured as raw data in an analyzable format (ex: PCAP)</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B67C07">
        <w:tc>
          <w:tcPr>
            <w:tcW w:w="4680" w:type="dxa"/>
          </w:tcPr>
          <w:p w14:paraId="236E1F9B" w14:textId="77777777" w:rsidR="00050DAF" w:rsidRPr="009C2D05" w:rsidRDefault="00050DAF"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076BC" w:rsidRPr="009C2D05" w14:paraId="4BBA96EE" w14:textId="77777777" w:rsidTr="00B67C07">
        <w:tc>
          <w:tcPr>
            <w:tcW w:w="4680" w:type="dxa"/>
          </w:tcPr>
          <w:p w14:paraId="26CEFF56" w14:textId="74DAA75F" w:rsidR="00E076BC" w:rsidRPr="009C2D05" w:rsidRDefault="00D90188" w:rsidP="00B67C07">
            <w:pPr>
              <w:spacing w:line="259" w:lineRule="auto"/>
              <w:rPr>
                <w:rFonts w:ascii="Arial" w:eastAsia="Arial" w:hAnsi="Arial" w:cs="Arial"/>
                <w:sz w:val="16"/>
                <w:szCs w:val="16"/>
              </w:rPr>
            </w:pPr>
            <w:commentRangeStart w:id="5"/>
            <w:r>
              <w:rPr>
                <w:rFonts w:ascii="Arial" w:eastAsia="Arial" w:hAnsi="Arial" w:cs="Arial"/>
                <w:sz w:val="16"/>
                <w:szCs w:val="16"/>
              </w:rPr>
              <w:t>D</w:t>
            </w:r>
            <w:r w:rsidR="00093A50">
              <w:rPr>
                <w:rFonts w:ascii="Arial" w:eastAsia="Arial" w:hAnsi="Arial" w:cs="Arial"/>
                <w:sz w:val="16"/>
                <w:szCs w:val="16"/>
              </w:rPr>
              <w:t xml:space="preserve">NS </w:t>
            </w:r>
            <w:r>
              <w:rPr>
                <w:rFonts w:ascii="Arial" w:eastAsia="Arial" w:hAnsi="Arial" w:cs="Arial"/>
                <w:sz w:val="16"/>
                <w:szCs w:val="16"/>
              </w:rPr>
              <w:t>control</w:t>
            </w:r>
            <w:commentRangeEnd w:id="5"/>
            <w:r>
              <w:rPr>
                <w:rStyle w:val="CommentReference"/>
              </w:rPr>
              <w:commentReference w:id="5"/>
            </w:r>
          </w:p>
        </w:tc>
        <w:tc>
          <w:tcPr>
            <w:tcW w:w="4680" w:type="dxa"/>
          </w:tcPr>
          <w:p w14:paraId="6E263B37" w14:textId="7D893C3E" w:rsidR="00E076BC" w:rsidRPr="009C2D05" w:rsidRDefault="00356228" w:rsidP="00B67C07">
            <w:pPr>
              <w:rPr>
                <w:rFonts w:ascii="Arial" w:eastAsia="Arial" w:hAnsi="Arial" w:cs="Arial"/>
                <w:sz w:val="16"/>
                <w:szCs w:val="16"/>
              </w:rPr>
            </w:pPr>
            <w:r>
              <w:rPr>
                <w:rFonts w:ascii="Arial" w:eastAsia="Arial" w:hAnsi="Arial" w:cs="Arial"/>
                <w:sz w:val="16"/>
                <w:szCs w:val="16"/>
              </w:rPr>
              <w:t xml:space="preserve">Adversary </w:t>
            </w:r>
            <w:r w:rsidR="004D16CE">
              <w:rPr>
                <w:rFonts w:ascii="Arial" w:eastAsia="Arial" w:hAnsi="Arial" w:cs="Arial"/>
                <w:sz w:val="16"/>
                <w:szCs w:val="16"/>
              </w:rPr>
              <w:t xml:space="preserve">has redirected the end user to their own DNS system and can now conduct </w:t>
            </w:r>
            <w:r w:rsidR="00542953" w:rsidRPr="00E10AC1">
              <w:rPr>
                <w:rFonts w:ascii="Arial" w:eastAsia="Arial" w:hAnsi="Arial" w:cs="Arial"/>
                <w:sz w:val="16"/>
                <w:szCs w:val="16"/>
                <w:highlight w:val="yellow"/>
              </w:rPr>
              <w:t>adversary</w:t>
            </w:r>
            <w:r w:rsidR="00542953">
              <w:rPr>
                <w:rFonts w:ascii="Arial" w:eastAsia="Arial" w:hAnsi="Arial" w:cs="Arial"/>
                <w:sz w:val="16"/>
                <w:szCs w:val="16"/>
              </w:rPr>
              <w:t>-</w:t>
            </w:r>
            <w:r w:rsidR="004D16CE">
              <w:rPr>
                <w:rFonts w:ascii="Arial" w:eastAsia="Arial" w:hAnsi="Arial" w:cs="Arial"/>
                <w:sz w:val="16"/>
                <w:szCs w:val="16"/>
              </w:rPr>
              <w:t>in</w:t>
            </w:r>
            <w:r w:rsidR="00542953">
              <w:rPr>
                <w:rFonts w:ascii="Arial" w:eastAsia="Arial" w:hAnsi="Arial" w:cs="Arial"/>
                <w:sz w:val="16"/>
                <w:szCs w:val="16"/>
              </w:rPr>
              <w:t>-</w:t>
            </w:r>
            <w:r w:rsidR="004D16CE">
              <w:rPr>
                <w:rFonts w:ascii="Arial" w:eastAsia="Arial" w:hAnsi="Arial" w:cs="Arial"/>
                <w:sz w:val="16"/>
                <w:szCs w:val="16"/>
              </w:rPr>
              <w:t>the</w:t>
            </w:r>
            <w:r w:rsidR="00542953">
              <w:rPr>
                <w:rFonts w:ascii="Arial" w:eastAsia="Arial" w:hAnsi="Arial" w:cs="Arial"/>
                <w:sz w:val="16"/>
                <w:szCs w:val="16"/>
              </w:rPr>
              <w:t>-</w:t>
            </w:r>
            <w:r w:rsidR="004D16CE">
              <w:rPr>
                <w:rFonts w:ascii="Arial" w:eastAsia="Arial" w:hAnsi="Arial" w:cs="Arial"/>
                <w:sz w:val="16"/>
                <w:szCs w:val="16"/>
              </w:rPr>
              <w:t>middle attacks.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4293559A" w14:textId="77777777" w:rsidR="001C2155" w:rsidRDefault="001C2155" w:rsidP="001C2155">
      <w:pPr>
        <w:textAlignment w:val="baseline"/>
        <w:rPr>
          <w:rFonts w:ascii="Segoe UI" w:eastAsia="Times New Roman" w:hAnsi="Segoe UI" w:cs="Segoe UI"/>
          <w:sz w:val="18"/>
          <w:szCs w:val="18"/>
        </w:rPr>
      </w:pPr>
      <w:r>
        <w:rPr>
          <w:rFonts w:ascii="Arial" w:eastAsia="Times New Roman" w:hAnsi="Arial" w:cs="Arial"/>
        </w:rPr>
        <w:t>References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C2155" w14:paraId="4120FE9F" w14:textId="77777777" w:rsidTr="00BB0EFA">
        <w:trPr>
          <w:trHeight w:val="195"/>
        </w:trPr>
        <w:tc>
          <w:tcPr>
            <w:tcW w:w="4664" w:type="dxa"/>
            <w:tcBorders>
              <w:top w:val="single" w:sz="6" w:space="0" w:color="000000"/>
              <w:left w:val="single" w:sz="6" w:space="0" w:color="000000"/>
              <w:bottom w:val="single" w:sz="6" w:space="0" w:color="000000"/>
              <w:right w:val="single" w:sz="6" w:space="0" w:color="000000"/>
            </w:tcBorders>
            <w:hideMark/>
          </w:tcPr>
          <w:p w14:paraId="2947BDB4" w14:textId="77777777" w:rsidR="001C2155" w:rsidRDefault="001C2155">
            <w:pPr>
              <w:textAlignment w:val="baseline"/>
              <w:rPr>
                <w:rFonts w:ascii="Times New Roman" w:eastAsia="Times New Roman" w:hAnsi="Times New Roman" w:cs="Times New Roman"/>
              </w:rPr>
            </w:pPr>
            <w:r>
              <w:rPr>
                <w:rFonts w:ascii="Arial" w:eastAsia="Times New Roman" w:hAnsi="Arial" w:cs="Arial"/>
                <w:b/>
                <w:bCs/>
                <w:sz w:val="18"/>
                <w:szCs w:val="18"/>
              </w:rPr>
              <w:t>Name</w:t>
            </w:r>
            <w:r>
              <w:rPr>
                <w:rFonts w:ascii="Arial" w:eastAsia="Times New Roman" w:hAnsi="Arial" w:cs="Arial"/>
                <w:sz w:val="18"/>
                <w:szCs w:val="18"/>
              </w:rPr>
              <w:t> </w:t>
            </w:r>
          </w:p>
        </w:tc>
        <w:tc>
          <w:tcPr>
            <w:tcW w:w="4680" w:type="dxa"/>
            <w:tcBorders>
              <w:top w:val="single" w:sz="6" w:space="0" w:color="000000"/>
              <w:left w:val="single" w:sz="6" w:space="0" w:color="000000"/>
              <w:bottom w:val="single" w:sz="6" w:space="0" w:color="000000"/>
              <w:right w:val="single" w:sz="6" w:space="0" w:color="000000"/>
            </w:tcBorders>
            <w:hideMark/>
          </w:tcPr>
          <w:p w14:paraId="4045642E" w14:textId="77777777" w:rsidR="001C2155" w:rsidRDefault="001C2155">
            <w:pPr>
              <w:textAlignment w:val="baseline"/>
              <w:rPr>
                <w:rFonts w:ascii="Times New Roman" w:eastAsia="Times New Roman" w:hAnsi="Times New Roman" w:cs="Times New Roman"/>
              </w:rPr>
            </w:pPr>
            <w:r>
              <w:rPr>
                <w:rFonts w:ascii="Arial" w:eastAsia="Times New Roman" w:hAnsi="Arial" w:cs="Arial"/>
                <w:b/>
                <w:bCs/>
                <w:sz w:val="18"/>
                <w:szCs w:val="18"/>
              </w:rPr>
              <w:t>URL</w:t>
            </w:r>
            <w:r>
              <w:rPr>
                <w:rFonts w:ascii="Arial" w:eastAsia="Times New Roman" w:hAnsi="Arial" w:cs="Arial"/>
                <w:sz w:val="18"/>
                <w:szCs w:val="18"/>
              </w:rPr>
              <w:t> </w:t>
            </w:r>
          </w:p>
        </w:tc>
      </w:tr>
      <w:tr w:rsidR="001C2155" w14:paraId="6B3C6A6A" w14:textId="77777777" w:rsidTr="00BB0EFA">
        <w:trPr>
          <w:trHeight w:val="525"/>
        </w:trPr>
        <w:tc>
          <w:tcPr>
            <w:tcW w:w="4664" w:type="dxa"/>
            <w:tcBorders>
              <w:top w:val="single" w:sz="6" w:space="0" w:color="000000"/>
              <w:left w:val="single" w:sz="6" w:space="0" w:color="000000"/>
              <w:bottom w:val="single" w:sz="6" w:space="0" w:color="000000"/>
              <w:right w:val="single" w:sz="6" w:space="0" w:color="000000"/>
            </w:tcBorders>
            <w:hideMark/>
          </w:tcPr>
          <w:p w14:paraId="29D4DF4C" w14:textId="77777777" w:rsidR="001C2155" w:rsidRDefault="001C2155">
            <w:pPr>
              <w:textAlignment w:val="baseline"/>
              <w:rPr>
                <w:rFonts w:ascii="Arial" w:eastAsia="Times New Roman" w:hAnsi="Arial" w:cs="Arial"/>
                <w:sz w:val="16"/>
                <w:szCs w:val="16"/>
              </w:rPr>
            </w:pPr>
            <w:r>
              <w:rPr>
                <w:rFonts w:ascii="Arial" w:eastAsia="Times New Roman" w:hAnsi="Arial" w:cs="Arial"/>
                <w:sz w:val="16"/>
                <w:szCs w:val="16"/>
              </w:rPr>
              <w:t xml:space="preserve">D. </w:t>
            </w:r>
            <w:proofErr w:type="spellStart"/>
            <w:r>
              <w:rPr>
                <w:rFonts w:ascii="Arial" w:eastAsia="Times New Roman" w:hAnsi="Arial" w:cs="Arial"/>
                <w:sz w:val="16"/>
                <w:szCs w:val="16"/>
              </w:rPr>
              <w:t>Rupprecht</w:t>
            </w:r>
            <w:proofErr w:type="spellEnd"/>
            <w:r>
              <w:rPr>
                <w:rFonts w:ascii="Arial" w:eastAsia="Times New Roman" w:hAnsi="Arial" w:cs="Arial"/>
                <w:sz w:val="16"/>
                <w:szCs w:val="16"/>
              </w:rPr>
              <w:t>, K. Kohls, T. Holtz, and C. Popper, “Breaking LTE on Layer Two” https://alter-attack.net</w:t>
            </w:r>
          </w:p>
        </w:tc>
        <w:tc>
          <w:tcPr>
            <w:tcW w:w="4680" w:type="dxa"/>
            <w:tcBorders>
              <w:top w:val="single" w:sz="6" w:space="0" w:color="000000"/>
              <w:left w:val="single" w:sz="6" w:space="0" w:color="000000"/>
              <w:bottom w:val="single" w:sz="6" w:space="0" w:color="000000"/>
              <w:right w:val="single" w:sz="6" w:space="0" w:color="000000"/>
            </w:tcBorders>
            <w:hideMark/>
          </w:tcPr>
          <w:p w14:paraId="66872FAA" w14:textId="77777777" w:rsidR="001C2155" w:rsidRDefault="001C2155">
            <w:pPr>
              <w:textAlignment w:val="baseline"/>
              <w:rPr>
                <w:rFonts w:ascii="Arial" w:eastAsia="Times New Roman" w:hAnsi="Arial" w:cs="Arial"/>
                <w:sz w:val="16"/>
                <w:szCs w:val="16"/>
              </w:rPr>
            </w:pPr>
            <w:r>
              <w:rPr>
                <w:rFonts w:ascii="Arial" w:eastAsia="Times New Roman" w:hAnsi="Arial" w:cs="Arial"/>
                <w:sz w:val="16"/>
                <w:szCs w:val="16"/>
              </w:rPr>
              <w:t>https://alter-attack.net/media/breaking_lte_on_layer_two.pdf</w:t>
            </w:r>
          </w:p>
        </w:tc>
      </w:tr>
    </w:tbl>
    <w:p w14:paraId="5705FD3D" w14:textId="77777777" w:rsidR="001C2155" w:rsidRDefault="001C2155" w:rsidP="001C2155">
      <w:pPr>
        <w:pStyle w:val="ListParagraph"/>
        <w:rPr>
          <w:rFonts w:ascii="Arial" w:eastAsia="Arial" w:hAnsi="Arial" w:cs="Arial"/>
        </w:rPr>
      </w:pPr>
    </w:p>
    <w:p w14:paraId="52432FB5" w14:textId="768A0BC4" w:rsidR="00947FDD" w:rsidRDefault="00947FDD" w:rsidP="006A320D">
      <w:pPr>
        <w:pStyle w:val="ListParagraph"/>
        <w:rPr>
          <w:rFonts w:ascii="Arial" w:eastAsia="Arial" w:hAnsi="Arial" w:cs="Arial"/>
        </w:rPr>
      </w:pPr>
    </w:p>
    <w:p w14:paraId="1A155130" w14:textId="0B2C8B62" w:rsidR="006A320D" w:rsidRPr="00595154" w:rsidRDefault="006A320D" w:rsidP="006A320D">
      <w:pPr>
        <w:pStyle w:val="ListParagraph"/>
        <w:rPr>
          <w:rFonts w:ascii="Arial" w:eastAsia="Arial" w:hAnsi="Arial" w:cs="Arial"/>
        </w:rPr>
      </w:pPr>
    </w:p>
    <w:p w14:paraId="46EBD99C" w14:textId="77777777" w:rsidR="006A320D" w:rsidRPr="00595154" w:rsidRDefault="006A320D" w:rsidP="006A320D">
      <w:pPr>
        <w:pStyle w:val="ListParagraph"/>
        <w:rPr>
          <w:rFonts w:ascii="Arial" w:eastAsia="Arial" w:hAnsi="Arial" w:cs="Arial"/>
        </w:rPr>
      </w:pPr>
    </w:p>
    <w:sectPr w:rsidR="006A320D" w:rsidRPr="00595154"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 Vanderveen" w:date="2022-07-21T21:03:00Z" w:initials="MV">
    <w:p w14:paraId="22B9931F" w14:textId="77777777" w:rsidR="0097454E" w:rsidRDefault="0097454E" w:rsidP="00C44418">
      <w:pPr>
        <w:pStyle w:val="CommentText"/>
      </w:pPr>
      <w:r>
        <w:rPr>
          <w:rStyle w:val="CommentReference"/>
        </w:rPr>
        <w:annotationRef/>
      </w:r>
      <w:r>
        <w:t>Removed control- plane</w:t>
      </w:r>
    </w:p>
  </w:comment>
  <w:comment w:id="2" w:author="M. Vanderveen" w:date="2022-08-01T15:27:00Z" w:initials="MV">
    <w:p w14:paraId="44E0315E" w14:textId="77777777" w:rsidR="00E10AC1" w:rsidRDefault="00E10AC1" w:rsidP="00C0214B">
      <w:pPr>
        <w:pStyle w:val="CommentText"/>
      </w:pPr>
      <w:r>
        <w:rPr>
          <w:rStyle w:val="CommentReference"/>
        </w:rPr>
        <w:annotationRef/>
      </w:r>
      <w:r>
        <w:t>Highlight what MV changed Aug 1, 2022</w:t>
      </w:r>
    </w:p>
  </w:comment>
  <w:comment w:id="3" w:author="M. Vanderveen" w:date="2022-06-28T22:12:00Z" w:initials="MV">
    <w:p w14:paraId="7FE5B03F" w14:textId="198F88DE" w:rsidR="00356228" w:rsidRDefault="00356228" w:rsidP="00356228">
      <w:pPr>
        <w:pStyle w:val="CommentText"/>
      </w:pPr>
      <w:r>
        <w:rPr>
          <w:rStyle w:val="CommentReference"/>
        </w:rPr>
        <w:annotationRef/>
      </w:r>
      <w:r>
        <w:t xml:space="preserve">LTE is 4G so for this work in 5G, you can say that it is applicable to 5G where the integrity algorithm of user data has been set to NULL. (5G unlike 4G mandated integrity protection in user data, not just encryption).  </w:t>
      </w:r>
    </w:p>
    <w:p w14:paraId="29A75A59" w14:textId="77777777" w:rsidR="00356228" w:rsidRDefault="00356228" w:rsidP="00356228">
      <w:pPr>
        <w:pStyle w:val="CommentText"/>
      </w:pPr>
      <w:r>
        <w:t>The algos (AES, etc), stayed the same.</w:t>
      </w:r>
    </w:p>
  </w:comment>
  <w:comment w:id="4" w:author="Dr. Surajit Dey" w:date="2022-07-15T17:06:00Z" w:initials="DSD">
    <w:p w14:paraId="6AC44BF3" w14:textId="77777777" w:rsidR="0012278D" w:rsidRDefault="0012278D" w:rsidP="00D4459B">
      <w:pPr>
        <w:pStyle w:val="CommentText"/>
      </w:pPr>
      <w:r>
        <w:rPr>
          <w:rStyle w:val="CommentReference"/>
        </w:rPr>
        <w:annotationRef/>
      </w:r>
      <w:r>
        <w:t>Same comment as FGT506. Should include subscriber payload data such as web content, email etc.</w:t>
      </w:r>
    </w:p>
  </w:comment>
  <w:comment w:id="5" w:author="M. Vanderveen" w:date="2022-07-21T21:05:00Z" w:initials="MV">
    <w:p w14:paraId="0353E35F" w14:textId="77777777" w:rsidR="00D90188" w:rsidRDefault="00D90188" w:rsidP="00BC637B">
      <w:pPr>
        <w:pStyle w:val="CommentText"/>
      </w:pPr>
      <w:r>
        <w:rPr>
          <w:rStyle w:val="CommentReference"/>
        </w:rPr>
        <w:annotationRef/>
      </w:r>
      <w:r>
        <w:t>Used to be "Man-in-the-Middle", which is a bit too generic.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B9931F" w15:done="0"/>
  <w15:commentEx w15:paraId="44E0315E" w15:done="0"/>
  <w15:commentEx w15:paraId="29A75A59" w15:done="1"/>
  <w15:commentEx w15:paraId="6AC44BF3" w15:done="0"/>
  <w15:commentEx w15:paraId="0353E3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43D99" w16cex:dateUtc="2022-07-22T04:03:00Z"/>
  <w16cex:commentExtensible w16cex:durableId="26926F46" w16cex:dateUtc="2022-08-01T22:27:00Z"/>
  <w16cex:commentExtensible w16cex:durableId="2665FB4A" w16cex:dateUtc="2022-06-29T05:12:00Z"/>
  <w16cex:commentExtensible w16cex:durableId="267C1D31" w16cex:dateUtc="2022-07-15T21:06:00Z"/>
  <w16cex:commentExtensible w16cex:durableId="26843E0C" w16cex:dateUtc="2022-07-22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B9931F" w16cid:durableId="26843D99"/>
  <w16cid:commentId w16cid:paraId="44E0315E" w16cid:durableId="26926F46"/>
  <w16cid:commentId w16cid:paraId="29A75A59" w16cid:durableId="2665FB4A"/>
  <w16cid:commentId w16cid:paraId="6AC44BF3" w16cid:durableId="267C1D31"/>
  <w16cid:commentId w16cid:paraId="0353E35F" w16cid:durableId="26843E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E391" w14:textId="77777777" w:rsidR="00082A26" w:rsidRDefault="00082A26" w:rsidP="00684328">
      <w:r>
        <w:separator/>
      </w:r>
    </w:p>
  </w:endnote>
  <w:endnote w:type="continuationSeparator" w:id="0">
    <w:p w14:paraId="6ECE873E" w14:textId="77777777" w:rsidR="00082A26" w:rsidRDefault="00082A26" w:rsidP="00684328">
      <w:r>
        <w:continuationSeparator/>
      </w:r>
    </w:p>
  </w:endnote>
  <w:endnote w:type="continuationNotice" w:id="1">
    <w:p w14:paraId="6F8466C4" w14:textId="77777777" w:rsidR="00082A26" w:rsidRDefault="00082A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7206B" w14:textId="77777777" w:rsidR="00082A26" w:rsidRDefault="00082A26" w:rsidP="00684328">
      <w:r>
        <w:separator/>
      </w:r>
    </w:p>
  </w:footnote>
  <w:footnote w:type="continuationSeparator" w:id="0">
    <w:p w14:paraId="47EC6A90" w14:textId="77777777" w:rsidR="00082A26" w:rsidRDefault="00082A26" w:rsidP="00684328">
      <w:r>
        <w:continuationSeparator/>
      </w:r>
    </w:p>
  </w:footnote>
  <w:footnote w:type="continuationNotice" w:id="1">
    <w:p w14:paraId="2CA17024" w14:textId="77777777" w:rsidR="00082A26" w:rsidRDefault="00082A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228364">
    <w:abstractNumId w:val="1"/>
  </w:num>
  <w:num w:numId="2" w16cid:durableId="113864462">
    <w:abstractNumId w:val="0"/>
  </w:num>
  <w:num w:numId="3" w16cid:durableId="1130516933">
    <w:abstractNumId w:val="3"/>
  </w:num>
  <w:num w:numId="4" w16cid:durableId="856895316">
    <w:abstractNumId w:val="4"/>
  </w:num>
  <w:num w:numId="5" w16cid:durableId="1423529778">
    <w:abstractNumId w:val="2"/>
  </w:num>
  <w:num w:numId="6" w16cid:durableId="21049143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22C"/>
    <w:rsid w:val="00007C32"/>
    <w:rsid w:val="00012812"/>
    <w:rsid w:val="000160C5"/>
    <w:rsid w:val="00020259"/>
    <w:rsid w:val="000227C6"/>
    <w:rsid w:val="0002638E"/>
    <w:rsid w:val="00033886"/>
    <w:rsid w:val="0003460D"/>
    <w:rsid w:val="00036760"/>
    <w:rsid w:val="000417FC"/>
    <w:rsid w:val="00041EE5"/>
    <w:rsid w:val="00044724"/>
    <w:rsid w:val="00047624"/>
    <w:rsid w:val="00050DAF"/>
    <w:rsid w:val="00052404"/>
    <w:rsid w:val="00065FD9"/>
    <w:rsid w:val="000820C2"/>
    <w:rsid w:val="00082A26"/>
    <w:rsid w:val="00090183"/>
    <w:rsid w:val="00090973"/>
    <w:rsid w:val="00093A50"/>
    <w:rsid w:val="00095BA5"/>
    <w:rsid w:val="000A44FC"/>
    <w:rsid w:val="000B3619"/>
    <w:rsid w:val="000B6E5C"/>
    <w:rsid w:val="000D533F"/>
    <w:rsid w:val="000E2D26"/>
    <w:rsid w:val="000F3BF3"/>
    <w:rsid w:val="000F3FE0"/>
    <w:rsid w:val="00102859"/>
    <w:rsid w:val="001036B2"/>
    <w:rsid w:val="00114FF0"/>
    <w:rsid w:val="0012278D"/>
    <w:rsid w:val="00122B07"/>
    <w:rsid w:val="00136671"/>
    <w:rsid w:val="001426E4"/>
    <w:rsid w:val="00143B6B"/>
    <w:rsid w:val="00143DB3"/>
    <w:rsid w:val="00146E94"/>
    <w:rsid w:val="0017027E"/>
    <w:rsid w:val="00171F97"/>
    <w:rsid w:val="00173A4F"/>
    <w:rsid w:val="0017483E"/>
    <w:rsid w:val="00181573"/>
    <w:rsid w:val="001A0419"/>
    <w:rsid w:val="001A59A8"/>
    <w:rsid w:val="001A5A73"/>
    <w:rsid w:val="001A60EC"/>
    <w:rsid w:val="001B6D11"/>
    <w:rsid w:val="001C03A3"/>
    <w:rsid w:val="001C1F2C"/>
    <w:rsid w:val="001C2155"/>
    <w:rsid w:val="001C6276"/>
    <w:rsid w:val="001D7398"/>
    <w:rsid w:val="00213376"/>
    <w:rsid w:val="0021640F"/>
    <w:rsid w:val="00226800"/>
    <w:rsid w:val="002304E9"/>
    <w:rsid w:val="00240785"/>
    <w:rsid w:val="0024470B"/>
    <w:rsid w:val="00251F52"/>
    <w:rsid w:val="00261195"/>
    <w:rsid w:val="0026475F"/>
    <w:rsid w:val="002668AD"/>
    <w:rsid w:val="002A3314"/>
    <w:rsid w:val="002B03B3"/>
    <w:rsid w:val="002B0434"/>
    <w:rsid w:val="002B471E"/>
    <w:rsid w:val="002C3F37"/>
    <w:rsid w:val="002D78A4"/>
    <w:rsid w:val="002F3081"/>
    <w:rsid w:val="002F6029"/>
    <w:rsid w:val="0030258D"/>
    <w:rsid w:val="003113A3"/>
    <w:rsid w:val="00322EF7"/>
    <w:rsid w:val="00332923"/>
    <w:rsid w:val="00336021"/>
    <w:rsid w:val="00356228"/>
    <w:rsid w:val="00397724"/>
    <w:rsid w:val="003A66B7"/>
    <w:rsid w:val="003B6260"/>
    <w:rsid w:val="003B6D82"/>
    <w:rsid w:val="003C184C"/>
    <w:rsid w:val="003D4A66"/>
    <w:rsid w:val="003D6861"/>
    <w:rsid w:val="003E2F38"/>
    <w:rsid w:val="00402818"/>
    <w:rsid w:val="00402DA4"/>
    <w:rsid w:val="004238BE"/>
    <w:rsid w:val="00434CB3"/>
    <w:rsid w:val="00474109"/>
    <w:rsid w:val="00483DE2"/>
    <w:rsid w:val="00495FD7"/>
    <w:rsid w:val="004A27BF"/>
    <w:rsid w:val="004A2C8A"/>
    <w:rsid w:val="004A3076"/>
    <w:rsid w:val="004A76DF"/>
    <w:rsid w:val="004B1CAB"/>
    <w:rsid w:val="004B7E35"/>
    <w:rsid w:val="004C71F3"/>
    <w:rsid w:val="004D0503"/>
    <w:rsid w:val="004D16CE"/>
    <w:rsid w:val="004D34E2"/>
    <w:rsid w:val="004E68DA"/>
    <w:rsid w:val="004F4531"/>
    <w:rsid w:val="005018C6"/>
    <w:rsid w:val="005044B9"/>
    <w:rsid w:val="005071A3"/>
    <w:rsid w:val="00512E9D"/>
    <w:rsid w:val="00521C31"/>
    <w:rsid w:val="00534FB0"/>
    <w:rsid w:val="00542953"/>
    <w:rsid w:val="00545316"/>
    <w:rsid w:val="005561EE"/>
    <w:rsid w:val="00560BB9"/>
    <w:rsid w:val="00562387"/>
    <w:rsid w:val="00563136"/>
    <w:rsid w:val="005675C3"/>
    <w:rsid w:val="00583664"/>
    <w:rsid w:val="005918F9"/>
    <w:rsid w:val="00595154"/>
    <w:rsid w:val="00595F29"/>
    <w:rsid w:val="005C20B9"/>
    <w:rsid w:val="005C5683"/>
    <w:rsid w:val="005D3A14"/>
    <w:rsid w:val="005D47F7"/>
    <w:rsid w:val="006030D7"/>
    <w:rsid w:val="00605C9A"/>
    <w:rsid w:val="006060B4"/>
    <w:rsid w:val="0061115D"/>
    <w:rsid w:val="00616C03"/>
    <w:rsid w:val="006276C3"/>
    <w:rsid w:val="00636AE4"/>
    <w:rsid w:val="006423E0"/>
    <w:rsid w:val="0064279D"/>
    <w:rsid w:val="00642EA0"/>
    <w:rsid w:val="00651E89"/>
    <w:rsid w:val="00655C5B"/>
    <w:rsid w:val="00666215"/>
    <w:rsid w:val="00672B68"/>
    <w:rsid w:val="00683CA7"/>
    <w:rsid w:val="00684328"/>
    <w:rsid w:val="006A320D"/>
    <w:rsid w:val="006A4A40"/>
    <w:rsid w:val="006B1266"/>
    <w:rsid w:val="006C1129"/>
    <w:rsid w:val="006C3194"/>
    <w:rsid w:val="006D7732"/>
    <w:rsid w:val="006F2291"/>
    <w:rsid w:val="006F4FA3"/>
    <w:rsid w:val="007001DA"/>
    <w:rsid w:val="00700B6F"/>
    <w:rsid w:val="0071530B"/>
    <w:rsid w:val="007344A4"/>
    <w:rsid w:val="0073644D"/>
    <w:rsid w:val="00755A2A"/>
    <w:rsid w:val="007625AD"/>
    <w:rsid w:val="007B3647"/>
    <w:rsid w:val="007B4CDC"/>
    <w:rsid w:val="007B5448"/>
    <w:rsid w:val="007C087F"/>
    <w:rsid w:val="007C628F"/>
    <w:rsid w:val="007C6E0D"/>
    <w:rsid w:val="007D2FE2"/>
    <w:rsid w:val="007F2F16"/>
    <w:rsid w:val="007F6957"/>
    <w:rsid w:val="007F6F16"/>
    <w:rsid w:val="00800210"/>
    <w:rsid w:val="00821A52"/>
    <w:rsid w:val="00823690"/>
    <w:rsid w:val="0082392D"/>
    <w:rsid w:val="008259DB"/>
    <w:rsid w:val="008604CF"/>
    <w:rsid w:val="00884175"/>
    <w:rsid w:val="00894B9B"/>
    <w:rsid w:val="008A03A9"/>
    <w:rsid w:val="008A375E"/>
    <w:rsid w:val="008B5F90"/>
    <w:rsid w:val="008B68EA"/>
    <w:rsid w:val="008C47D0"/>
    <w:rsid w:val="008D4473"/>
    <w:rsid w:val="008E2CA2"/>
    <w:rsid w:val="008E61BF"/>
    <w:rsid w:val="00901A3F"/>
    <w:rsid w:val="0091538E"/>
    <w:rsid w:val="00922A49"/>
    <w:rsid w:val="00926A04"/>
    <w:rsid w:val="00935BFC"/>
    <w:rsid w:val="00943D98"/>
    <w:rsid w:val="009461B8"/>
    <w:rsid w:val="00947FDD"/>
    <w:rsid w:val="00950B69"/>
    <w:rsid w:val="00954A7A"/>
    <w:rsid w:val="00956E2D"/>
    <w:rsid w:val="00972950"/>
    <w:rsid w:val="0097454E"/>
    <w:rsid w:val="00974BE3"/>
    <w:rsid w:val="009833CC"/>
    <w:rsid w:val="00984458"/>
    <w:rsid w:val="009852FD"/>
    <w:rsid w:val="009A081B"/>
    <w:rsid w:val="009A351F"/>
    <w:rsid w:val="009A647D"/>
    <w:rsid w:val="009A653B"/>
    <w:rsid w:val="009C2D05"/>
    <w:rsid w:val="009D4D69"/>
    <w:rsid w:val="009D6BDB"/>
    <w:rsid w:val="009F1D1D"/>
    <w:rsid w:val="009F36B8"/>
    <w:rsid w:val="009F4A04"/>
    <w:rsid w:val="009F7226"/>
    <w:rsid w:val="00A02679"/>
    <w:rsid w:val="00A11063"/>
    <w:rsid w:val="00A151F0"/>
    <w:rsid w:val="00A31A5D"/>
    <w:rsid w:val="00A31E42"/>
    <w:rsid w:val="00A34547"/>
    <w:rsid w:val="00A43732"/>
    <w:rsid w:val="00A46B1C"/>
    <w:rsid w:val="00A47F00"/>
    <w:rsid w:val="00A61C28"/>
    <w:rsid w:val="00A6505C"/>
    <w:rsid w:val="00A74BF6"/>
    <w:rsid w:val="00A85B60"/>
    <w:rsid w:val="00A94926"/>
    <w:rsid w:val="00AA00B9"/>
    <w:rsid w:val="00AB004E"/>
    <w:rsid w:val="00AB5E23"/>
    <w:rsid w:val="00AE02CD"/>
    <w:rsid w:val="00AE3E06"/>
    <w:rsid w:val="00AE52BA"/>
    <w:rsid w:val="00AE6B6C"/>
    <w:rsid w:val="00AF05E8"/>
    <w:rsid w:val="00AF06DC"/>
    <w:rsid w:val="00B0440E"/>
    <w:rsid w:val="00B136C9"/>
    <w:rsid w:val="00B15A92"/>
    <w:rsid w:val="00B204B6"/>
    <w:rsid w:val="00B222BD"/>
    <w:rsid w:val="00B23054"/>
    <w:rsid w:val="00B45D0F"/>
    <w:rsid w:val="00B57B3A"/>
    <w:rsid w:val="00B60B19"/>
    <w:rsid w:val="00B64733"/>
    <w:rsid w:val="00B67C07"/>
    <w:rsid w:val="00B80190"/>
    <w:rsid w:val="00B856FE"/>
    <w:rsid w:val="00B87055"/>
    <w:rsid w:val="00B92366"/>
    <w:rsid w:val="00B9304C"/>
    <w:rsid w:val="00B95C39"/>
    <w:rsid w:val="00BA2D65"/>
    <w:rsid w:val="00BB0650"/>
    <w:rsid w:val="00BB0AE6"/>
    <w:rsid w:val="00BB0EFA"/>
    <w:rsid w:val="00BC4EF8"/>
    <w:rsid w:val="00BE61CA"/>
    <w:rsid w:val="00BF39FA"/>
    <w:rsid w:val="00C22212"/>
    <w:rsid w:val="00C22712"/>
    <w:rsid w:val="00C310B1"/>
    <w:rsid w:val="00C54546"/>
    <w:rsid w:val="00C605AB"/>
    <w:rsid w:val="00C63205"/>
    <w:rsid w:val="00C703CD"/>
    <w:rsid w:val="00C7176B"/>
    <w:rsid w:val="00C71B4C"/>
    <w:rsid w:val="00C93451"/>
    <w:rsid w:val="00CA5290"/>
    <w:rsid w:val="00CB2A15"/>
    <w:rsid w:val="00CB73D0"/>
    <w:rsid w:val="00CC217C"/>
    <w:rsid w:val="00CE4D60"/>
    <w:rsid w:val="00CE629E"/>
    <w:rsid w:val="00CF4A52"/>
    <w:rsid w:val="00D0383F"/>
    <w:rsid w:val="00D116F9"/>
    <w:rsid w:val="00D11E8C"/>
    <w:rsid w:val="00D21DCE"/>
    <w:rsid w:val="00D2209F"/>
    <w:rsid w:val="00D24AD7"/>
    <w:rsid w:val="00D26161"/>
    <w:rsid w:val="00D33179"/>
    <w:rsid w:val="00D43A76"/>
    <w:rsid w:val="00D5084B"/>
    <w:rsid w:val="00D5594E"/>
    <w:rsid w:val="00D65606"/>
    <w:rsid w:val="00D7138A"/>
    <w:rsid w:val="00D90188"/>
    <w:rsid w:val="00D977F8"/>
    <w:rsid w:val="00DA1E92"/>
    <w:rsid w:val="00DA66DF"/>
    <w:rsid w:val="00DC6701"/>
    <w:rsid w:val="00DD0F97"/>
    <w:rsid w:val="00DE4DB6"/>
    <w:rsid w:val="00DF00DF"/>
    <w:rsid w:val="00DF1EB0"/>
    <w:rsid w:val="00DF32D7"/>
    <w:rsid w:val="00DF4AB5"/>
    <w:rsid w:val="00E03AF5"/>
    <w:rsid w:val="00E076BC"/>
    <w:rsid w:val="00E1076A"/>
    <w:rsid w:val="00E10AC1"/>
    <w:rsid w:val="00E337A4"/>
    <w:rsid w:val="00E33E61"/>
    <w:rsid w:val="00E410E7"/>
    <w:rsid w:val="00E45E58"/>
    <w:rsid w:val="00E46C36"/>
    <w:rsid w:val="00E72B92"/>
    <w:rsid w:val="00E858AD"/>
    <w:rsid w:val="00E85D5F"/>
    <w:rsid w:val="00E87705"/>
    <w:rsid w:val="00EA3A2F"/>
    <w:rsid w:val="00EA5A5C"/>
    <w:rsid w:val="00EB3406"/>
    <w:rsid w:val="00EB45B4"/>
    <w:rsid w:val="00EB6DC6"/>
    <w:rsid w:val="00EC0E45"/>
    <w:rsid w:val="00EC20A3"/>
    <w:rsid w:val="00ED6A2A"/>
    <w:rsid w:val="00EE476F"/>
    <w:rsid w:val="00EE522F"/>
    <w:rsid w:val="00F11648"/>
    <w:rsid w:val="00F149D8"/>
    <w:rsid w:val="00F1771F"/>
    <w:rsid w:val="00F239B1"/>
    <w:rsid w:val="00F321E2"/>
    <w:rsid w:val="00F44117"/>
    <w:rsid w:val="00F4665E"/>
    <w:rsid w:val="00F47BEA"/>
    <w:rsid w:val="00F53AAD"/>
    <w:rsid w:val="00F63AB9"/>
    <w:rsid w:val="00F679FF"/>
    <w:rsid w:val="00F67BD1"/>
    <w:rsid w:val="00F74843"/>
    <w:rsid w:val="00F75C35"/>
    <w:rsid w:val="00F7664F"/>
    <w:rsid w:val="00F86FFE"/>
    <w:rsid w:val="00F9430C"/>
    <w:rsid w:val="00F94E1A"/>
    <w:rsid w:val="00FA28C1"/>
    <w:rsid w:val="00FA6EA4"/>
    <w:rsid w:val="00FB3341"/>
    <w:rsid w:val="00FC061C"/>
    <w:rsid w:val="00FD0D84"/>
    <w:rsid w:val="00FE1DD1"/>
    <w:rsid w:val="00FE2C02"/>
    <w:rsid w:val="00FE5346"/>
    <w:rsid w:val="00FF4DBC"/>
    <w:rsid w:val="00FF4ECF"/>
    <w:rsid w:val="00FF5F1A"/>
    <w:rsid w:val="0272C9E8"/>
    <w:rsid w:val="07561C29"/>
    <w:rsid w:val="121B3D24"/>
    <w:rsid w:val="16410265"/>
    <w:rsid w:val="1E3C5A79"/>
    <w:rsid w:val="21D40D08"/>
    <w:rsid w:val="25900B44"/>
    <w:rsid w:val="25EC9B1A"/>
    <w:rsid w:val="2CEB8C05"/>
    <w:rsid w:val="3224D91A"/>
    <w:rsid w:val="38B7E029"/>
    <w:rsid w:val="3FBBD3EE"/>
    <w:rsid w:val="4518897A"/>
    <w:rsid w:val="4B0E0084"/>
    <w:rsid w:val="50A9D464"/>
    <w:rsid w:val="5986D52C"/>
    <w:rsid w:val="5D6A58E3"/>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2231F120-0C5F-4D8F-8DA0-C4028E8B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700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37842887">
      <w:bodyDiv w:val="1"/>
      <w:marLeft w:val="0"/>
      <w:marRight w:val="0"/>
      <w:marTop w:val="0"/>
      <w:marBottom w:val="0"/>
      <w:divBdr>
        <w:top w:val="none" w:sz="0" w:space="0" w:color="auto"/>
        <w:left w:val="none" w:sz="0" w:space="0" w:color="auto"/>
        <w:bottom w:val="none" w:sz="0" w:space="0" w:color="auto"/>
        <w:right w:val="none" w:sz="0" w:space="0" w:color="auto"/>
      </w:divBdr>
    </w:div>
    <w:div w:id="25992230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451019646">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698941934">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0264477">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A002C04A-A42E-4966-A3DF-E44EC457E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Links>
    <vt:vector size="24" baseType="variant">
      <vt:variant>
        <vt:i4>8126510</vt:i4>
      </vt:variant>
      <vt:variant>
        <vt:i4>9</vt:i4>
      </vt:variant>
      <vt:variant>
        <vt:i4>0</vt:i4>
      </vt:variant>
      <vt:variant>
        <vt:i4>5</vt:i4>
      </vt:variant>
      <vt:variant>
        <vt:lpwstr>https://dl.acm.org/doi/pdf/10.1145/2382196.2382220</vt:lpwstr>
      </vt:variant>
      <vt:variant>
        <vt:lpwstr/>
      </vt:variant>
      <vt:variant>
        <vt:i4>3211371</vt:i4>
      </vt:variant>
      <vt:variant>
        <vt:i4>6</vt:i4>
      </vt:variant>
      <vt:variant>
        <vt:i4>0</vt:i4>
      </vt:variant>
      <vt:variant>
        <vt:i4>5</vt:i4>
      </vt:variant>
      <vt:variant>
        <vt:lpwstr>https://arxiv.org/abs/2005.05110v1</vt:lpwstr>
      </vt:variant>
      <vt:variant>
        <vt:lpwstr/>
      </vt:variant>
      <vt:variant>
        <vt:i4>1048659</vt:i4>
      </vt:variant>
      <vt:variant>
        <vt:i4>3</vt:i4>
      </vt:variant>
      <vt:variant>
        <vt:i4>0</vt:i4>
      </vt:variant>
      <vt:variant>
        <vt:i4>5</vt:i4>
      </vt:variant>
      <vt:variant>
        <vt:lpwstr>https://arxiv.org/pdf/2005.05110.pdf</vt:lpwstr>
      </vt:variant>
      <vt:variant>
        <vt:lpwstr/>
      </vt:variant>
      <vt:variant>
        <vt:i4>7536742</vt:i4>
      </vt:variant>
      <vt:variant>
        <vt:i4>0</vt:i4>
      </vt:variant>
      <vt:variant>
        <vt:i4>0</vt:i4>
      </vt:variant>
      <vt:variant>
        <vt:i4>5</vt:i4>
      </vt:variant>
      <vt:variant>
        <vt:lpwstr>https://attack.mitre.org/techniques/T1040/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71</cp:revision>
  <dcterms:created xsi:type="dcterms:W3CDTF">2022-05-09T11:23:00Z</dcterms:created>
  <dcterms:modified xsi:type="dcterms:W3CDTF">2022-08-01T22:27:00Z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